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4C" w:rsidRPr="00A87D64" w:rsidRDefault="008B5C4C" w:rsidP="008B5C4C">
      <w:pPr>
        <w:pStyle w:val="Heading1"/>
        <w:spacing w:line="240" w:lineRule="auto"/>
      </w:pPr>
      <w:bookmarkStart w:id="0" w:name="_Toc487543075"/>
      <w:r>
        <w:rPr>
          <w:cs/>
        </w:rPr>
        <w:br/>
      </w:r>
      <w:r w:rsidRPr="00A87D64">
        <w:rPr>
          <w:cs/>
        </w:rPr>
        <w:br/>
        <w:t>บทนำ</w:t>
      </w:r>
      <w:bookmarkEnd w:id="0"/>
    </w:p>
    <w:p w:rsidR="008B5C4C" w:rsidRPr="007E1467" w:rsidRDefault="008B5C4C" w:rsidP="008B5C4C">
      <w:pPr>
        <w:spacing w:line="240" w:lineRule="auto"/>
      </w:pPr>
    </w:p>
    <w:p w:rsidR="008B5C4C" w:rsidRDefault="008B5C4C" w:rsidP="008B5C4C">
      <w:pPr>
        <w:spacing w:after="0" w:line="240" w:lineRule="auto"/>
        <w:ind w:firstLine="709"/>
      </w:pPr>
      <w:r>
        <w:rPr>
          <w:rFonts w:hint="cs"/>
          <w:cs/>
        </w:rPr>
        <w:t xml:space="preserve">องค์กรหรือบริษัทต่างๆในปัจจุบัน มีการให้ความสำคัญกับการนำเทคโนโลยีเข้ามาใช้ในการทำงานเพิ่มมากขึ้น เนื่องจากเทคโนโลยีนั้นสามารถที่จะตอบสนองความต้องการได้หลากหลาย สามารถสร้างนวัตกรรมใหม่  </w:t>
      </w:r>
      <w:r w:rsidRPr="009F7AF1">
        <w:rPr>
          <w:cs/>
        </w:rPr>
        <w:t xml:space="preserve">ให้เกิดผลทั้งทางเศรษฐกิจ </w:t>
      </w:r>
      <w:r>
        <w:rPr>
          <w:cs/>
        </w:rPr>
        <w:t>สังคม การเมือง  สิ่งแวดล้อม  </w:t>
      </w:r>
      <w:r>
        <w:rPr>
          <w:rFonts w:hint="cs"/>
          <w:cs/>
        </w:rPr>
        <w:t>รวมถึง</w:t>
      </w:r>
      <w:r w:rsidRPr="009F7AF1">
        <w:rPr>
          <w:cs/>
        </w:rPr>
        <w:t>วัฒนธรรม</w:t>
      </w:r>
      <w:r>
        <w:rPr>
          <w:rFonts w:hint="cs"/>
          <w:cs/>
        </w:rPr>
        <w:t xml:space="preserve"> และจากความก้าวหน้าของเทคโนโลยีสารสนเทศ ทำให้โลกนั้นแคบลงและไร้พรมแดน การเชื่อมโยงข้อมูลและติดต่อสื่อสารที่สะดวกมากขึ้น อีกทั้งไ</w:t>
      </w:r>
      <w:r w:rsidRPr="00BE7C4F">
        <w:rPr>
          <w:cs/>
        </w:rPr>
        <w:t>ด้มีการพัฒนาการใช้เทคโนโลยีเพื่อเพิ่มประสิทธิภาพในการผลิ</w:t>
      </w:r>
      <w:r>
        <w:rPr>
          <w:cs/>
        </w:rPr>
        <w:t>ตและการบริการ เพื่อให้สามารถสร้าง</w:t>
      </w:r>
      <w:r w:rsidRPr="00BE7C4F">
        <w:rPr>
          <w:cs/>
        </w:rPr>
        <w:t>ผลิตภัณฑ์ที</w:t>
      </w:r>
      <w:r>
        <w:rPr>
          <w:cs/>
        </w:rPr>
        <w:t>่มีคุณภาพสูงขึ้นด้วยต้นทุนที่ต่ำ</w:t>
      </w:r>
      <w:r w:rsidRPr="00BE7C4F">
        <w:rPr>
          <w:cs/>
        </w:rPr>
        <w:t>ลง</w:t>
      </w:r>
      <w:r>
        <w:rPr>
          <w:rFonts w:hint="cs"/>
          <w:cs/>
        </w:rPr>
        <w:t xml:space="preserve"> กล่าวได้ว่าเทคโนโลยีสารสนเทศกลายเป็นสิ่งจำเป็น</w:t>
      </w:r>
      <w:r>
        <w:rPr>
          <w:cs/>
        </w:rPr>
        <w:t>ในการดำ</w:t>
      </w:r>
      <w:r w:rsidRPr="003304F1">
        <w:rPr>
          <w:cs/>
        </w:rPr>
        <w:t>รงชีวิตของมนุษย์ในยุคปัจจุบันเป็นอย่างมาก</w:t>
      </w:r>
    </w:p>
    <w:p w:rsidR="008B5C4C" w:rsidRDefault="008B5C4C" w:rsidP="008B5C4C">
      <w:pPr>
        <w:spacing w:after="0" w:line="240" w:lineRule="auto"/>
        <w:ind w:firstLine="709"/>
      </w:pPr>
      <w:r>
        <w:rPr>
          <w:rFonts w:hint="cs"/>
          <w:cs/>
        </w:rPr>
        <w:t xml:space="preserve">สหกิจศึกษา </w:t>
      </w:r>
      <w:r w:rsidRPr="008731CC">
        <w:t>(Co-operative Education)</w:t>
      </w:r>
      <w:r>
        <w:rPr>
          <w:rFonts w:hint="cs"/>
          <w:cs/>
        </w:rPr>
        <w:t xml:space="preserve"> คือการศึกษาที่เน้นการปฏิบัติงานจริงในสถานประกอบการ ก่อนที่จะสำเร็จการศึกษา ซึ่งนิสิตทุกคนเมื่อเข้าไปเป็นนิสิตสหกิจศึกษาแล้วจะเปรียบเสมือนพนักงานเจ้าหน้าที่หรือพนักงานชั่วคราวภายในองค์กร อาจได้รับค่าตอบแทนอื่นตามความเหมาะสมจากสถานประกอบการ เป็นการเปิดโอกาสให้นักศึกษาได้รับประสบการณ์ในการทำงานจริง เพื่อประยุกต์ใช้ความรู้ แนวคิด ทฤษฎีที่ได้เรียนในห้องเรียนให้สามารถนำไปใช้ในการทำงานได้จริง อีกทั้งยังให้นิสิตยังมีโอกาสได้ค้นพบศักยภาพ ความถนัดในสายวิชาชีพของตนเองพัฒนาทักษะอื่น ๆ นอกเหนือจากสิ่งที่เรียน เช่น มนุษยสัมพันธ์และการทำงานร่วมกับผู้อื่น เพื่อสำเร็จออกมาเป็นบัญฑิตที่มีคุณภาพและมีความพร้อมในการทำงาน ทางด้านของสถานประกอบการยังได้รับประโยชน์ในการได้รับความสัมพันธ์ที่ดีกับสถานศึกษา ลดการจ้างพนักงานประจำ ส่งให้ให้ต้นทุนขององค์กรลดลง รวมถึงโอกาสในการได้พนักงานที่มีประสิทธิภาพกลับมาทำงานกับองค์กรได้โดยไม่เสียเวลาในการคัดเลือกและสอนงาน และในส่วนของสถาบันการศึกษานอกจากจะสามารถสร้างความสัมพันธ์อันดีกับสถานประกอบการแล้ว ยังมี</w:t>
      </w:r>
      <w:r>
        <w:rPr>
          <w:cs/>
        </w:rPr>
        <w:t>ก</w:t>
      </w:r>
      <w:r>
        <w:rPr>
          <w:rFonts w:hint="cs"/>
          <w:cs/>
        </w:rPr>
        <w:t>าสได้รับการยอมรับจากตลาดแรงงาน สามารถนำข้อมูลการสหกิจของนิสิตไปเพื่อปรับปรุงหลักสูตรการเรียนการสอนให้ดีขึ้น รวมถึงงานวิจัยที่ตอบสนองความต้องของสังคมและอาจเป็นประโยชน์ในการพัฒนาสังคมและส่วนรวมต่อไป</w:t>
      </w:r>
    </w:p>
    <w:p w:rsidR="008B5C4C" w:rsidRDefault="008B5C4C" w:rsidP="008B5C4C">
      <w:pPr>
        <w:spacing w:after="0" w:line="240" w:lineRule="auto"/>
        <w:ind w:firstLine="709"/>
      </w:pPr>
      <w:r>
        <w:rPr>
          <w:rFonts w:hint="cs"/>
          <w:cs/>
        </w:rPr>
        <w:t xml:space="preserve">ซึ่งรายวิชาสหกิจศึกษาของหลักสูตรสาขาวิชาวิศวกรรมซอฟต์แวร์ คณะวิทยาการสารสนเทศ ในปีการศึกษา </w:t>
      </w:r>
      <w:r>
        <w:t>2563</w:t>
      </w:r>
      <w:r>
        <w:rPr>
          <w:rFonts w:hint="cs"/>
          <w:cs/>
        </w:rPr>
        <w:t xml:space="preserve"> ผู้ปฏิบัติสหกิจได้รับการให้เข้าร่วมงานกับบริษัทสยาม เด็นโซ่ แมนูแฟคเจอริ่ง จำกัด ซึ่งทางบริษัทเป็นผู้ผลิตระบบ</w:t>
      </w:r>
      <w:r w:rsidRPr="00D90E34">
        <w:rPr>
          <w:cs/>
        </w:rPr>
        <w:t>คอมมอนเรล (</w:t>
      </w:r>
      <w:r w:rsidRPr="00D90E34">
        <w:t xml:space="preserve">Common Rail System) </w:t>
      </w:r>
      <w:r w:rsidRPr="00D90E34">
        <w:rPr>
          <w:cs/>
        </w:rPr>
        <w:t>ที่เป็นอุปกรณ์หัวฉีดน้ำมันเชื้อเพลิงแรงดันสูง และผลิตหัวฉีดแก๊สโซลีน (</w:t>
      </w:r>
      <w:r w:rsidRPr="00D90E34">
        <w:t xml:space="preserve">Gasoline Injector) </w:t>
      </w:r>
      <w:r w:rsidRPr="00D90E34">
        <w:rPr>
          <w:cs/>
        </w:rPr>
        <w:t xml:space="preserve">ซึ่งเป็นฐานการผลิตลำดับที่ </w:t>
      </w:r>
      <w:r w:rsidRPr="00D90E34">
        <w:t xml:space="preserve">3 </w:t>
      </w:r>
      <w:r w:rsidRPr="00D90E34">
        <w:rPr>
          <w:cs/>
        </w:rPr>
        <w:t>ของกลุ่มเด็นโซ่ทั่วโลก และเป็นผู้ผลิตรายแรกของประเทศไทย</w:t>
      </w:r>
      <w:r>
        <w:rPr>
          <w:rFonts w:hint="cs"/>
          <w:cs/>
        </w:rPr>
        <w:t xml:space="preserve"> นอกจากจะได้รับความเชื่อถือจากบริษัทรถยนต์หลายบริษัทต่อผลิตภัณฑ์คอมมอนเรลแล้วนั้น ทางบริษัทสยาม เด็นโซ่ แมนูแฟคเจอริ่ง จำกัด ยังมีความมุ่งหวังให้ประเทศไทยเป็นรากฐานการผลิตรถบรรทุกและรถกระบะเพื่อการพาณิชรวมถึงส่งออกไปยัง </w:t>
      </w:r>
      <w:r>
        <w:t xml:space="preserve">50 </w:t>
      </w:r>
      <w:r>
        <w:rPr>
          <w:rFonts w:hint="cs"/>
          <w:cs/>
        </w:rPr>
        <w:t>ประเทศทั่วโลกอีกด้วย</w:t>
      </w:r>
    </w:p>
    <w:p w:rsidR="008B5C4C" w:rsidRDefault="008B5C4C" w:rsidP="008B5C4C">
      <w:pPr>
        <w:spacing w:after="0" w:line="240" w:lineRule="auto"/>
        <w:ind w:firstLine="709"/>
      </w:pPr>
      <w:r>
        <w:rPr>
          <w:rFonts w:hint="cs"/>
          <w:cs/>
        </w:rPr>
        <w:lastRenderedPageBreak/>
        <w:t xml:space="preserve">ผู้ปฏิบัติสหกิจศึกษาได้เข้าไปทำงานในแผนก </w:t>
      </w:r>
      <w:r>
        <w:t xml:space="preserve">PE (Production Engineer) </w:t>
      </w:r>
      <w:r>
        <w:rPr>
          <w:rFonts w:hint="cs"/>
          <w:cs/>
        </w:rPr>
        <w:t xml:space="preserve">หรือวิศวกรฝ่ายการผลิต ในตำแหน่ง </w:t>
      </w:r>
      <w:r>
        <w:t xml:space="preserve">Programmer </w:t>
      </w:r>
      <w:r>
        <w:rPr>
          <w:rFonts w:hint="cs"/>
          <w:cs/>
        </w:rPr>
        <w:t xml:space="preserve">ซึ่งหน้าที่หลักของแผนกคือ ควบคุมดูแลกระบวนการผลิต พัฒนาการปรับปรุงคุณภาพของการผลิต และวิเคราะห์ข้อมูลเพื่อปรับปรุงด้านการผลิตให้ดีขึ้น โดยนอกจากแผนก </w:t>
      </w:r>
      <w:r>
        <w:t xml:space="preserve">PE </w:t>
      </w:r>
      <w:r>
        <w:rPr>
          <w:rFonts w:hint="cs"/>
          <w:cs/>
        </w:rPr>
        <w:t>ที่ผู้ปฏิบัติสหกิจสังกัดอยู่แล้ว ยังมีแผนกที่สำคัญที่ตลอดการปฏิบัติงาน เป็นผู้คอยควบคุม ดูแลอบรม และสอนงาน รวมถึงให้คำแนะนำที่เป็นประโยชน์แก่ผู้ปฏิบัติสหกิจ คือ</w:t>
      </w:r>
      <w:r>
        <w:t xml:space="preserve"> </w:t>
      </w:r>
      <w:r>
        <w:rPr>
          <w:rFonts w:hint="cs"/>
          <w:cs/>
        </w:rPr>
        <w:t xml:space="preserve">ส่วนงาน </w:t>
      </w:r>
      <w:r>
        <w:t xml:space="preserve">HRIS </w:t>
      </w:r>
      <w:r w:rsidRPr="00425A63">
        <w:rPr>
          <w:cs/>
        </w:rPr>
        <w:t>(</w:t>
      </w:r>
      <w:r>
        <w:t>Human Resource I</w:t>
      </w:r>
      <w:r w:rsidRPr="00425A63">
        <w:t>n</w:t>
      </w:r>
      <w:r>
        <w:t>formation S</w:t>
      </w:r>
      <w:r w:rsidRPr="00425A63">
        <w:t>ystem)</w:t>
      </w:r>
      <w:r>
        <w:t xml:space="preserve"> </w:t>
      </w:r>
      <w:r>
        <w:rPr>
          <w:rFonts w:hint="cs"/>
          <w:cs/>
        </w:rPr>
        <w:t xml:space="preserve">หรือส่วนงานสารสนเทศด้านทรัพยากรบุคคล ของแผนก </w:t>
      </w:r>
      <w:r>
        <w:t>HR (Human Resource)</w:t>
      </w:r>
      <w:r>
        <w:rPr>
          <w:rFonts w:hint="cs"/>
          <w:cs/>
        </w:rPr>
        <w:t xml:space="preserve"> หรือแผนกทรัพยากรบุคคล มีหน้าที่หลักในการดูแลและพัฒนาระบบสารสนเทศเพื่อใช้ในการจัดการทรัพยากรมนุษย์ เพื่อผลิตฐานข้อมูลไว้คอยสนับสนุนแก่องค์กร เพื่อให้พัฒนาคุณภาพของบุคลากรในองค์กร </w:t>
      </w:r>
    </w:p>
    <w:p w:rsidR="008B5C4C" w:rsidRPr="003304F1" w:rsidRDefault="008B5C4C" w:rsidP="008B5C4C">
      <w:pPr>
        <w:spacing w:after="0" w:line="240" w:lineRule="auto"/>
        <w:ind w:firstLine="709"/>
      </w:pPr>
      <w:r>
        <w:rPr>
          <w:cs/>
        </w:rPr>
        <w:t>โดยเนื้อหาในบทนี้จะมีเนื้อหา</w:t>
      </w:r>
      <w:r w:rsidRPr="0006438A">
        <w:rPr>
          <w:cs/>
        </w:rPr>
        <w:t>เกี่ยวกับ ขอมูลของสถานประกอบการ ระยะเวลาในการ ปฏิบัติงาน ขอมูลพนักงานที่ปรึกษา ลักษณะงานที่ผูปฏิบั</w:t>
      </w:r>
      <w:r>
        <w:rPr>
          <w:cs/>
        </w:rPr>
        <w:t>ติงานสหกิจศึกษาที่ไดรับมอบหมาย</w:t>
      </w:r>
      <w:r w:rsidRPr="0006438A">
        <w:rPr>
          <w:cs/>
        </w:rPr>
        <w:t xml:space="preserve"> ขอบเขตของการปฏิบัติงาน </w:t>
      </w:r>
      <w:r>
        <w:rPr>
          <w:cs/>
        </w:rPr>
        <w:t>ตลอดจนปญหาที่เกิดขึ้นในระหวาง</w:t>
      </w:r>
      <w:r w:rsidRPr="0006438A">
        <w:rPr>
          <w:cs/>
        </w:rPr>
        <w:t xml:space="preserve">การปฏิบัติงานสหกิจศึกษา </w:t>
      </w:r>
      <w:del w:id="1" w:author="Pahommie" w:date="2014-11-04T15:07:00Z">
        <w:r w:rsidRPr="007E1467" w:rsidDel="00607858">
          <w:rPr>
            <w:cs/>
          </w:rPr>
          <w:delText>การเกริ่นนำเรื่องให้ทราบถึงที่มาละปัญหาในการดำเนินงานสหกิจศึกษา ความจำเป็นที่ต้องศึ</w:delText>
        </w:r>
      </w:del>
    </w:p>
    <w:p w:rsidR="008B5C4C" w:rsidRPr="007E1467" w:rsidRDefault="008B5C4C" w:rsidP="008B5C4C">
      <w:pPr>
        <w:pStyle w:val="Heading2"/>
      </w:pPr>
      <w:bookmarkStart w:id="2" w:name="_Toc406412106"/>
      <w:bookmarkStart w:id="3" w:name="_Toc406412542"/>
      <w:bookmarkStart w:id="4" w:name="_Toc406413351"/>
      <w:bookmarkStart w:id="5" w:name="_Toc420265793"/>
      <w:bookmarkStart w:id="6" w:name="_Toc487543076"/>
      <w:bookmarkStart w:id="7" w:name="_Toc399842558"/>
      <w:r w:rsidRPr="00A87D64">
        <w:rPr>
          <w:cs/>
        </w:rPr>
        <w:t>ข้อมูล</w:t>
      </w:r>
      <w:bookmarkEnd w:id="2"/>
      <w:bookmarkEnd w:id="3"/>
      <w:bookmarkEnd w:id="4"/>
      <w:r w:rsidRPr="007E1467">
        <w:rPr>
          <w:cs/>
        </w:rPr>
        <w:t>ของ</w:t>
      </w:r>
      <w:bookmarkEnd w:id="5"/>
      <w:bookmarkEnd w:id="6"/>
      <w:r w:rsidRPr="00352A79">
        <w:rPr>
          <w:rFonts w:hint="cs"/>
          <w:cs/>
        </w:rPr>
        <w:t>บริษัทสยาม เด</w:t>
      </w:r>
      <w:r>
        <w:rPr>
          <w:rFonts w:hint="cs"/>
          <w:cs/>
        </w:rPr>
        <w:t>็</w:t>
      </w:r>
      <w:r w:rsidRPr="00352A79">
        <w:rPr>
          <w:rFonts w:hint="cs"/>
          <w:cs/>
        </w:rPr>
        <w:t>นโซ่ แมนูแฟคเจอริ่ง จำกัด</w:t>
      </w:r>
      <w:del w:id="8" w:author="Pahommie" w:date="2014-11-04T15:25:00Z">
        <w:r w:rsidRPr="007E1467" w:rsidDel="00534FA4">
          <w:rPr>
            <w:cs/>
          </w:rPr>
          <w:delText>[ชื่อของสถานประกอบการ]</w:delText>
        </w:r>
      </w:del>
      <w:bookmarkEnd w:id="7"/>
    </w:p>
    <w:p w:rsidR="008B5C4C" w:rsidRPr="0020682B" w:rsidRDefault="008B5C4C" w:rsidP="008B5C4C">
      <w:pPr>
        <w:spacing w:after="0" w:line="240" w:lineRule="auto"/>
        <w:ind w:firstLine="720"/>
      </w:pPr>
      <w:r w:rsidRPr="0020682B">
        <w:rPr>
          <w:rFonts w:hint="cs"/>
          <w:cs/>
        </w:rPr>
        <w:t>บ</w:t>
      </w:r>
      <w:r>
        <w:rPr>
          <w:rFonts w:hint="cs"/>
          <w:cs/>
        </w:rPr>
        <w:t xml:space="preserve">ริษัทสยาม เด็นโซ่ แมนูแฟคเจอริ่ง </w:t>
      </w:r>
      <w:r w:rsidRPr="0020682B">
        <w:t> </w:t>
      </w:r>
      <w:r w:rsidRPr="0020682B">
        <w:rPr>
          <w:cs/>
        </w:rPr>
        <w:t xml:space="preserve">เปิดทำการตั้งแต่ปี พ.ศ. </w:t>
      </w:r>
      <w:r w:rsidRPr="0020682B">
        <w:t xml:space="preserve">2545 </w:t>
      </w:r>
      <w:r w:rsidRPr="0020682B">
        <w:rPr>
          <w:cs/>
        </w:rPr>
        <w:t>ซึ่งเป็นฐานการผลิตระบบคอมมอนเรล (</w:t>
      </w:r>
      <w:r w:rsidRPr="0020682B">
        <w:t xml:space="preserve">CRS) </w:t>
      </w:r>
      <w:r w:rsidRPr="0020682B">
        <w:rPr>
          <w:cs/>
        </w:rPr>
        <w:t xml:space="preserve">ที่ใหญ่เป็นอันดับ </w:t>
      </w:r>
      <w:r w:rsidRPr="0020682B">
        <w:t xml:space="preserve">3 </w:t>
      </w:r>
      <w:r w:rsidRPr="0020682B">
        <w:rPr>
          <w:cs/>
        </w:rPr>
        <w:t>ของโลก และถือเป็นผู้ผลิตเจ้าแรกในประเทศไทย ในปัจจุบันทำการผลิตระบบคอมมอนเรลสำหรับเครื่องยนต์ดีเซล</w:t>
      </w:r>
      <w:r w:rsidRPr="0020682B">
        <w:t xml:space="preserve">, </w:t>
      </w:r>
      <w:r w:rsidRPr="0020682B">
        <w:rPr>
          <w:cs/>
        </w:rPr>
        <w:t>ระบบหัวฉีดน้ำมันเชื้อเพลิง และ ปั๊มสำหรับเครื่องยนต์แก็สโซลีน ส่วนต่อขยายของโรงงานจะทำการผลิตระบบหัวฉีดน้ำมันเชื้อเพลิง โดยมีวัตถุประสงค์เพื่อให้บริการในฐานะกลุ่มบริษัทในเอเชียตะวันออกเฉียงใต้</w:t>
      </w:r>
      <w:r>
        <w:rPr>
          <w:cs/>
        </w:rPr>
        <w:t>ที่มีฐานการผลิตในประเทศไทย และบริ</w:t>
      </w:r>
      <w:r>
        <w:rPr>
          <w:rFonts w:hint="cs"/>
          <w:cs/>
        </w:rPr>
        <w:t>ษัทยังคง</w:t>
      </w:r>
      <w:r w:rsidRPr="0020682B">
        <w:rPr>
          <w:cs/>
        </w:rPr>
        <w:t>ทำการพัฒนาขีดความสามารถให้ตรงกับความต้องการของผู้บริโภค</w:t>
      </w:r>
      <w:r>
        <w:rPr>
          <w:rFonts w:hint="cs"/>
          <w:cs/>
        </w:rPr>
        <w:t>อยู่เสมอ</w:t>
      </w:r>
    </w:p>
    <w:p w:rsidR="008B5C4C" w:rsidRPr="00A87D64" w:rsidRDefault="008B5C4C" w:rsidP="008B5C4C">
      <w:pPr>
        <w:pStyle w:val="Heading3"/>
      </w:pPr>
      <w:bookmarkStart w:id="9" w:name="_Toc409387113"/>
      <w:bookmarkStart w:id="10" w:name="_Toc410779693"/>
      <w:bookmarkStart w:id="11" w:name="_Toc413338017"/>
      <w:bookmarkStart w:id="12" w:name="_Toc420387288"/>
      <w:bookmarkStart w:id="13" w:name="_Toc420485884"/>
      <w:bookmarkStart w:id="14" w:name="_Toc420525041"/>
      <w:bookmarkStart w:id="15" w:name="_Toc420734851"/>
      <w:bookmarkStart w:id="16" w:name="_Toc420739344"/>
      <w:bookmarkStart w:id="17" w:name="_Toc453667458"/>
      <w:bookmarkStart w:id="18" w:name="_Toc453683017"/>
      <w:bookmarkStart w:id="19" w:name="_Toc453683429"/>
      <w:bookmarkStart w:id="20" w:name="_Toc453683689"/>
      <w:bookmarkStart w:id="21" w:name="_Toc487543077"/>
      <w:r w:rsidRPr="00A87D64">
        <w:rPr>
          <w:cs/>
        </w:rPr>
        <w:t>สถานที่ตั้งสถานประกอบการ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B5C4C" w:rsidRPr="00796103" w:rsidRDefault="008B5C4C" w:rsidP="008B5C4C">
      <w:pPr>
        <w:spacing w:after="0" w:line="240" w:lineRule="auto"/>
        <w:ind w:firstLine="720"/>
      </w:pPr>
      <w:r w:rsidRPr="001D4E12">
        <w:rPr>
          <w:rFonts w:hint="cs"/>
          <w:cs/>
        </w:rPr>
        <w:t>บริษัทสยาม เด็นโซ่ แมนูแฟคเจอริ่ง</w:t>
      </w:r>
      <w:r>
        <w:rPr>
          <w:rFonts w:hint="cs"/>
          <w:cs/>
        </w:rPr>
        <w:t xml:space="preserve"> จำกัด</w:t>
      </w:r>
      <w:r w:rsidRPr="001D4E12">
        <w:rPr>
          <w:rFonts w:hint="cs"/>
          <w:cs/>
        </w:rPr>
        <w:t xml:space="preserve"> </w:t>
      </w:r>
      <w:r w:rsidRPr="001D4E12">
        <w:t xml:space="preserve">(Siam Denso Manufacturing </w:t>
      </w:r>
      <w:proofErr w:type="spellStart"/>
      <w:r w:rsidRPr="001D4E12">
        <w:t>Co.,Ltd</w:t>
      </w:r>
      <w:proofErr w:type="spellEnd"/>
      <w:r w:rsidRPr="001D4E12">
        <w:t>.)</w:t>
      </w:r>
      <w:r>
        <w:t xml:space="preserve"> </w:t>
      </w:r>
      <w:r>
        <w:rPr>
          <w:rFonts w:hint="cs"/>
          <w:cs/>
        </w:rPr>
        <w:t xml:space="preserve">ตั้งอยู่ที่ อมตะซีตี้ ชลบุรี เลขที่ </w:t>
      </w:r>
      <w:r>
        <w:t xml:space="preserve">700/618 </w:t>
      </w:r>
      <w:r>
        <w:rPr>
          <w:rFonts w:hint="cs"/>
          <w:cs/>
        </w:rPr>
        <w:t xml:space="preserve">หมู่ </w:t>
      </w:r>
      <w:r>
        <w:t xml:space="preserve">4 </w:t>
      </w:r>
      <w:r>
        <w:rPr>
          <w:rFonts w:hint="cs"/>
          <w:cs/>
        </w:rPr>
        <w:t>ถนนบางนา</w:t>
      </w:r>
      <w:r>
        <w:t>-</w:t>
      </w:r>
      <w:r>
        <w:rPr>
          <w:rFonts w:hint="cs"/>
          <w:cs/>
        </w:rPr>
        <w:t>ตราด หลักกิโลเมตรที่</w:t>
      </w:r>
      <w:r>
        <w:t xml:space="preserve"> 57 </w:t>
      </w:r>
      <w:r>
        <w:rPr>
          <w:rFonts w:hint="cs"/>
          <w:cs/>
        </w:rPr>
        <w:t xml:space="preserve">ตำบลบ้านเก่า อำเภอพานทอง จังหวัดชลบุรี </w:t>
      </w:r>
      <w:r>
        <w:t xml:space="preserve">20160 </w:t>
      </w:r>
      <w:r>
        <w:rPr>
          <w:rFonts w:hint="cs"/>
          <w:cs/>
        </w:rPr>
        <w:t xml:space="preserve">โทรศัพท์ </w:t>
      </w:r>
      <w:r>
        <w:t xml:space="preserve">+66(0) 3821 0100 </w:t>
      </w:r>
      <w:r>
        <w:rPr>
          <w:rFonts w:hint="cs"/>
          <w:cs/>
        </w:rPr>
        <w:t xml:space="preserve">โทรสาร </w:t>
      </w:r>
      <w:r>
        <w:t xml:space="preserve">+66(0) 3821 0119 </w:t>
      </w:r>
    </w:p>
    <w:p w:rsidR="008B5C4C" w:rsidRPr="007E1467" w:rsidRDefault="008B5C4C" w:rsidP="008B5C4C">
      <w:pPr>
        <w:spacing w:after="0" w:line="240" w:lineRule="auto"/>
        <w:ind w:firstLine="720"/>
      </w:pPr>
      <w:r w:rsidRPr="00C30418">
        <w:rPr>
          <w:rFonts w:hint="cs"/>
          <w:cs/>
        </w:rPr>
        <w:t>ผู้บริหารระดับสูง ดำรงตำแหน่ง ประธาน</w:t>
      </w:r>
      <w:r w:rsidRPr="001D4E12">
        <w:rPr>
          <w:rFonts w:hint="cs"/>
          <w:color w:val="000000" w:themeColor="text1"/>
          <w:cs/>
        </w:rPr>
        <w:t>กรรมการ คือ นายซูกิ นากามูระ ธุรกิจหลักของบริษัทคือการผลิตระบบคอมมอนเรลและหัวฉีดน้ำมันแก๊สโซลีน</w:t>
      </w:r>
      <w:r w:rsidRPr="001D4E12">
        <w:rPr>
          <w:color w:val="000000" w:themeColor="text1"/>
          <w:cs/>
        </w:rPr>
        <w:t xml:space="preserve"> ภาพสัญลักษณ์สถานประกอบการ แสดงดังภาพที่ 1-1 และแผนที่/แผนภาพที่ตั้งสถานประกอบการ แสดงดังภ</w:t>
      </w:r>
      <w:r w:rsidRPr="007E1467">
        <w:rPr>
          <w:cs/>
        </w:rPr>
        <w:t xml:space="preserve">าพที่ 1-2 </w:t>
      </w:r>
    </w:p>
    <w:p w:rsidR="008B5C4C" w:rsidRPr="007E1467" w:rsidRDefault="008B5C4C" w:rsidP="008B5C4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8CDA951" wp14:editId="14E56A0F">
            <wp:extent cx="2867025" cy="15906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C4C" w:rsidRPr="007E1467" w:rsidRDefault="008B5C4C" w:rsidP="008B5C4C">
      <w:pPr>
        <w:pStyle w:val="a"/>
        <w:rPr>
          <w:color w:val="FF0000"/>
        </w:rPr>
      </w:pPr>
      <w:bookmarkStart w:id="22" w:name="_Toc424818802"/>
      <w:r w:rsidRPr="007E146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Pr="007E1467">
        <w:rPr>
          <w:noProof/>
        </w:rPr>
        <w:t>1</w:t>
      </w:r>
      <w:r>
        <w:rPr>
          <w:noProof/>
        </w:rPr>
        <w:fldChar w:fldCharType="end"/>
      </w:r>
      <w:r w:rsidRPr="007E1467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\s 1 </w:instrText>
      </w:r>
      <w:r>
        <w:rPr>
          <w:noProof/>
        </w:rPr>
        <w:fldChar w:fldCharType="separate"/>
      </w:r>
      <w:r w:rsidRPr="007E1467">
        <w:rPr>
          <w:noProof/>
        </w:rPr>
        <w:t>1</w:t>
      </w:r>
      <w:r>
        <w:rPr>
          <w:noProof/>
        </w:rPr>
        <w:fldChar w:fldCharType="end"/>
      </w:r>
      <w:r w:rsidRPr="007E1467">
        <w:rPr>
          <w:cs/>
        </w:rPr>
        <w:t xml:space="preserve">  ตราสัญลักษณ์ของ</w:t>
      </w:r>
      <w:bookmarkEnd w:id="22"/>
      <w:r w:rsidRPr="00DA331D">
        <w:rPr>
          <w:rFonts w:hint="cs"/>
          <w:cs/>
        </w:rPr>
        <w:t>บริษัทสยาม เดนโซ่ แ</w:t>
      </w:r>
      <w:r w:rsidRPr="004A34F8">
        <w:rPr>
          <w:rFonts w:hint="cs"/>
          <w:color w:val="000000" w:themeColor="text1"/>
          <w:cs/>
        </w:rPr>
        <w:t>มนูแฟคเจอริ่ง จำกัด</w:t>
      </w:r>
    </w:p>
    <w:p w:rsidR="008B5C4C" w:rsidRPr="007E1467" w:rsidRDefault="008B5C4C" w:rsidP="008B5C4C">
      <w:pPr>
        <w:pStyle w:val="a"/>
      </w:pPr>
    </w:p>
    <w:p w:rsidR="008B5C4C" w:rsidRPr="007E1467" w:rsidRDefault="008B5C4C" w:rsidP="008B5C4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228EED" wp14:editId="08D1ECE6">
            <wp:extent cx="3947456" cy="2964180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pDEn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50" cy="2982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C4C" w:rsidRPr="004A34F8" w:rsidRDefault="008B5C4C" w:rsidP="008B5C4C">
      <w:pPr>
        <w:pStyle w:val="a"/>
        <w:rPr>
          <w:color w:val="000000" w:themeColor="text1"/>
          <w:cs/>
        </w:rPr>
      </w:pPr>
      <w:bookmarkStart w:id="23" w:name="_Toc424818803"/>
      <w:r w:rsidRPr="007E146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Pr="007E1467">
        <w:rPr>
          <w:noProof/>
        </w:rPr>
        <w:t>1</w:t>
      </w:r>
      <w:r>
        <w:rPr>
          <w:noProof/>
        </w:rPr>
        <w:fldChar w:fldCharType="end"/>
      </w:r>
      <w:r w:rsidRPr="007E1467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\s 1 </w:instrText>
      </w:r>
      <w:r>
        <w:rPr>
          <w:noProof/>
        </w:rPr>
        <w:fldChar w:fldCharType="separate"/>
      </w:r>
      <w:r w:rsidRPr="007E1467">
        <w:rPr>
          <w:noProof/>
        </w:rPr>
        <w:t>2</w:t>
      </w:r>
      <w:r>
        <w:rPr>
          <w:noProof/>
        </w:rPr>
        <w:fldChar w:fldCharType="end"/>
      </w:r>
      <w:r w:rsidRPr="007E1467">
        <w:rPr>
          <w:cs/>
        </w:rPr>
        <w:t xml:space="preserve">  </w:t>
      </w:r>
      <w:r w:rsidRPr="004A34F8">
        <w:rPr>
          <w:color w:val="000000" w:themeColor="text1"/>
          <w:cs/>
        </w:rPr>
        <w:t>แผนที่ตั้ง</w:t>
      </w:r>
      <w:bookmarkEnd w:id="23"/>
      <w:r w:rsidRPr="004A34F8">
        <w:rPr>
          <w:rFonts w:hint="cs"/>
          <w:color w:val="000000" w:themeColor="text1"/>
          <w:cs/>
        </w:rPr>
        <w:t>กลุ่มบริษัทเดนโซ่</w:t>
      </w:r>
      <w:r w:rsidR="00AE6948">
        <w:rPr>
          <w:rFonts w:hint="cs"/>
          <w:color w:val="000000" w:themeColor="text1"/>
          <w:cs/>
        </w:rPr>
        <w:t xml:space="preserve"> </w:t>
      </w:r>
      <w:r w:rsidR="00AE6948" w:rsidRPr="004A34F8">
        <w:rPr>
          <w:rFonts w:hint="cs"/>
          <w:color w:val="000000" w:themeColor="text1"/>
          <w:cs/>
        </w:rPr>
        <w:t>ประเทศไทย</w:t>
      </w:r>
      <w:r w:rsidRPr="004A34F8">
        <w:rPr>
          <w:rFonts w:hint="cs"/>
          <w:color w:val="000000" w:themeColor="text1"/>
          <w:cs/>
        </w:rPr>
        <w:t xml:space="preserve"> </w:t>
      </w:r>
      <w:r w:rsidR="00AE6948">
        <w:rPr>
          <w:rFonts w:hint="cs"/>
          <w:color w:val="000000" w:themeColor="text1"/>
          <w:cs/>
        </w:rPr>
        <w:t>อมตะนคร ชลบุรี</w:t>
      </w:r>
    </w:p>
    <w:p w:rsidR="008B5C4C" w:rsidRPr="007E1467" w:rsidRDefault="008B5C4C" w:rsidP="008B5C4C">
      <w:pPr>
        <w:spacing w:line="240" w:lineRule="auto"/>
        <w:ind w:firstLine="720"/>
        <w:jc w:val="left"/>
      </w:pPr>
      <w:r w:rsidRPr="00DA331D">
        <w:rPr>
          <w:rFonts w:hint="cs"/>
          <w:cs/>
        </w:rPr>
        <w:t>โดยในส่วนของบริษัทสยาม เดนโซ่ แ</w:t>
      </w:r>
      <w:r w:rsidRPr="004A34F8">
        <w:rPr>
          <w:rFonts w:hint="cs"/>
          <w:color w:val="000000" w:themeColor="text1"/>
          <w:cs/>
        </w:rPr>
        <w:t xml:space="preserve">มนูแฟคเจอริ่ง จำกัด ใช้ทุนจดทะเบียนประมาณ </w:t>
      </w:r>
      <w:r w:rsidRPr="004A34F8">
        <w:rPr>
          <w:color w:val="000000" w:themeColor="text1"/>
        </w:rPr>
        <w:t xml:space="preserve">2,816 .4 </w:t>
      </w:r>
      <w:r w:rsidRPr="004A34F8">
        <w:rPr>
          <w:color w:val="000000" w:themeColor="text1"/>
          <w:cs/>
        </w:rPr>
        <w:t>ล้านบาท</w:t>
      </w:r>
      <w:r w:rsidRPr="004A34F8">
        <w:rPr>
          <w:rFonts w:hint="cs"/>
          <w:color w:val="000000" w:themeColor="text1"/>
          <w:cs/>
        </w:rPr>
        <w:t xml:space="preserve"> </w:t>
      </w:r>
      <w:r w:rsidRPr="004A34F8">
        <w:rPr>
          <w:color w:val="000000" w:themeColor="text1"/>
          <w:cs/>
        </w:rPr>
        <w:t>สัดส่วนการถือหุ้น</w:t>
      </w:r>
      <w:r w:rsidRPr="004A34F8">
        <w:rPr>
          <w:rFonts w:hint="cs"/>
          <w:color w:val="000000" w:themeColor="text1"/>
          <w:cs/>
        </w:rPr>
        <w:t xml:space="preserve"> </w:t>
      </w:r>
      <w:r w:rsidRPr="004A34F8">
        <w:rPr>
          <w:color w:val="000000" w:themeColor="text1"/>
        </w:rPr>
        <w:t xml:space="preserve">90 </w:t>
      </w:r>
      <w:r w:rsidRPr="004A34F8">
        <w:rPr>
          <w:color w:val="000000" w:themeColor="text1"/>
          <w:cs/>
        </w:rPr>
        <w:t>เปอร์เซ็นต์ โดยบริษัท เด็นโซ่ อินเตอร์เนชั่นแนล (สิ</w:t>
      </w:r>
      <w:r w:rsidRPr="00DA331D">
        <w:rPr>
          <w:cs/>
        </w:rPr>
        <w:t>งคโปร์)</w:t>
      </w:r>
      <w:r>
        <w:rPr>
          <w:rFonts w:hint="cs"/>
          <w:cs/>
        </w:rPr>
        <w:t xml:space="preserve"> มีพื้นที่ทั้งหมด</w:t>
      </w:r>
      <w:r w:rsidRPr="00DA331D">
        <w:rPr>
          <w:rFonts w:hint="cs"/>
          <w:cs/>
        </w:rPr>
        <w:t xml:space="preserve"> </w:t>
      </w:r>
      <w:r w:rsidRPr="00DA331D">
        <w:rPr>
          <w:cs/>
        </w:rPr>
        <w:t xml:space="preserve">ประมาณ </w:t>
      </w:r>
      <w:r w:rsidRPr="00DA331D">
        <w:t xml:space="preserve">206,000 </w:t>
      </w:r>
      <w:r w:rsidRPr="00DA331D">
        <w:rPr>
          <w:cs/>
        </w:rPr>
        <w:t>ตารางเมตร</w:t>
      </w:r>
      <w:r w:rsidRPr="00DA331D">
        <w:rPr>
          <w:rFonts w:hint="cs"/>
          <w:cs/>
        </w:rPr>
        <w:t xml:space="preserve"> </w:t>
      </w:r>
      <w:r w:rsidRPr="00DA331D">
        <w:rPr>
          <w:cs/>
        </w:rPr>
        <w:t xml:space="preserve">พื้นที่อาคารประมาณ </w:t>
      </w:r>
      <w:r w:rsidRPr="00DA331D">
        <w:t>85</w:t>
      </w:r>
      <w:r>
        <w:t>,</w:t>
      </w:r>
      <w:r w:rsidRPr="00DA331D">
        <w:t xml:space="preserve">900 </w:t>
      </w:r>
      <w:r w:rsidRPr="00DA331D">
        <w:rPr>
          <w:cs/>
        </w:rPr>
        <w:t>ตารางเมตร</w:t>
      </w:r>
    </w:p>
    <w:p w:rsidR="008B5C4C" w:rsidRPr="007E1467" w:rsidRDefault="008B5C4C" w:rsidP="008B5C4C">
      <w:pPr>
        <w:keepNext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79DC03" wp14:editId="75FA6296">
            <wp:simplePos x="0" y="0"/>
            <wp:positionH relativeFrom="column">
              <wp:posOffset>7498</wp:posOffset>
            </wp:positionH>
            <wp:positionV relativeFrom="paragraph">
              <wp:posOffset>8255</wp:posOffset>
            </wp:positionV>
            <wp:extent cx="5474335" cy="768392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768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24" w:author="Nun Jiranun" w:date="2014-12-18T12:21:00Z">
        <w:r w:rsidRPr="007E1467">
          <w:rPr>
            <w:noProof/>
          </w:rPr>
          <w:drawing>
            <wp:inline distT="0" distB="0" distL="0" distR="0" wp14:anchorId="21A50C4E" wp14:editId="53D5D0E5">
              <wp:extent cx="5482424" cy="7692390"/>
              <wp:effectExtent l="0" t="0" r="23495" b="22860"/>
              <wp:docPr id="242" name="Diagram 242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0" r:lo="rId11" r:qs="rId12" r:cs="rId13"/>
                </a:graphicData>
              </a:graphic>
            </wp:inline>
          </w:drawing>
        </w:r>
      </w:ins>
    </w:p>
    <w:p w:rsidR="008B5C4C" w:rsidRPr="007E1467" w:rsidRDefault="008B5C4C" w:rsidP="008B5C4C">
      <w:pPr>
        <w:pStyle w:val="a"/>
        <w:rPr>
          <w:cs/>
        </w:rPr>
      </w:pPr>
      <w:bookmarkStart w:id="25" w:name="_Toc424818804"/>
      <w:r w:rsidRPr="007E146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Pr="007E1467">
        <w:rPr>
          <w:noProof/>
        </w:rPr>
        <w:t>1</w:t>
      </w:r>
      <w:r>
        <w:rPr>
          <w:noProof/>
        </w:rPr>
        <w:fldChar w:fldCharType="end"/>
      </w:r>
      <w:r w:rsidRPr="007E1467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\s 1 </w:instrText>
      </w:r>
      <w:r>
        <w:rPr>
          <w:noProof/>
        </w:rPr>
        <w:fldChar w:fldCharType="separate"/>
      </w:r>
      <w:r w:rsidRPr="007E1467">
        <w:rPr>
          <w:noProof/>
        </w:rPr>
        <w:t>3</w:t>
      </w:r>
      <w:r>
        <w:rPr>
          <w:noProof/>
        </w:rPr>
        <w:fldChar w:fldCharType="end"/>
      </w:r>
      <w:r w:rsidRPr="007E1467">
        <w:rPr>
          <w:cs/>
        </w:rPr>
        <w:t xml:space="preserve">  </w:t>
      </w:r>
      <w:r w:rsidRPr="00E04730">
        <w:rPr>
          <w:color w:val="000000" w:themeColor="text1"/>
          <w:cs/>
        </w:rPr>
        <w:t>โครงสร้างการบริหารของ</w:t>
      </w:r>
      <w:bookmarkEnd w:id="25"/>
      <w:r w:rsidRPr="00E04730">
        <w:rPr>
          <w:rFonts w:hint="cs"/>
          <w:color w:val="000000" w:themeColor="text1"/>
          <w:cs/>
        </w:rPr>
        <w:t>บริษัท สยาม เด็นโซ่ แมนูแฟคเจอริ่ง จำกัด</w:t>
      </w:r>
    </w:p>
    <w:p w:rsidR="008B5C4C" w:rsidRPr="000360D7" w:rsidRDefault="008B5C4C" w:rsidP="008B5C4C">
      <w:pPr>
        <w:pStyle w:val="Heading3"/>
      </w:pPr>
      <w:bookmarkStart w:id="26" w:name="_Toc409752696"/>
      <w:bookmarkStart w:id="27" w:name="_Toc409753108"/>
      <w:bookmarkStart w:id="28" w:name="_Toc416273301"/>
      <w:bookmarkStart w:id="29" w:name="_Toc416341099"/>
      <w:bookmarkStart w:id="30" w:name="_Toc420265796"/>
      <w:bookmarkStart w:id="31" w:name="_Toc420387289"/>
      <w:bookmarkStart w:id="32" w:name="_Toc420485885"/>
      <w:bookmarkStart w:id="33" w:name="_Toc420525042"/>
      <w:bookmarkStart w:id="34" w:name="_Toc420734852"/>
      <w:bookmarkStart w:id="35" w:name="_Toc420739345"/>
      <w:bookmarkStart w:id="36" w:name="_Toc453667459"/>
      <w:bookmarkStart w:id="37" w:name="_Toc453683018"/>
      <w:bookmarkStart w:id="38" w:name="_Toc453683430"/>
      <w:bookmarkStart w:id="39" w:name="_Toc453683690"/>
      <w:bookmarkStart w:id="40" w:name="_Toc487543078"/>
      <w:r w:rsidRPr="007E1467">
        <w:rPr>
          <w:cs/>
        </w:rPr>
        <w:lastRenderedPageBreak/>
        <w:t>ผลิตภัณฑ์ ผลิตผล หรือการให้บริการของ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0360D7">
        <w:rPr>
          <w:cs/>
        </w:rPr>
        <w:t>บริษัท สยาม เด็นโซ่ แมนูแฟคเจอริ่ง จำกัด</w:t>
      </w:r>
    </w:p>
    <w:p w:rsidR="008B5C4C" w:rsidRDefault="008B5C4C" w:rsidP="008B5C4C">
      <w:pPr>
        <w:spacing w:line="240" w:lineRule="auto"/>
        <w:ind w:firstLine="720"/>
        <w:rPr>
          <w:color w:val="000000" w:themeColor="text1"/>
        </w:rPr>
      </w:pPr>
      <w:r w:rsidRPr="00507CB0">
        <w:rPr>
          <w:color w:val="000000" w:themeColor="text1"/>
          <w:cs/>
        </w:rPr>
        <w:t>บริษัท สยาม เด็นโซ่ แมนูแฟคเจอริ่ง จำกัด เป็นผู้ผลิตระบบคอมมอนเรล</w:t>
      </w:r>
      <w:r>
        <w:rPr>
          <w:rFonts w:hint="cs"/>
          <w:color w:val="000000" w:themeColor="text1"/>
          <w:cs/>
        </w:rPr>
        <w:t xml:space="preserve"> </w:t>
      </w:r>
      <w:r w:rsidRPr="00507CB0">
        <w:rPr>
          <w:color w:val="000000" w:themeColor="text1"/>
        </w:rPr>
        <w:t xml:space="preserve">(Common Rail System) </w:t>
      </w:r>
      <w:r w:rsidRPr="00507CB0">
        <w:rPr>
          <w:color w:val="000000" w:themeColor="text1"/>
          <w:cs/>
        </w:rPr>
        <w:t>ที่เป็นอุปกรณ์หัวฉีดน้ำมันเชื้อเพลิงแรงดันสูง</w:t>
      </w:r>
      <w:r>
        <w:rPr>
          <w:rFonts w:hint="cs"/>
          <w:color w:val="000000" w:themeColor="text1"/>
          <w:cs/>
        </w:rPr>
        <w:t xml:space="preserve"> </w:t>
      </w:r>
      <w:r w:rsidRPr="00507CB0">
        <w:rPr>
          <w:color w:val="000000" w:themeColor="text1"/>
          <w:cs/>
        </w:rPr>
        <w:t>และผลิตหัวฉีดแก๊สโซลีน (</w:t>
      </w:r>
      <w:r w:rsidRPr="00507CB0">
        <w:rPr>
          <w:color w:val="000000" w:themeColor="text1"/>
        </w:rPr>
        <w:t xml:space="preserve">Gasoline Injector) </w:t>
      </w:r>
      <w:r w:rsidRPr="00507CB0">
        <w:rPr>
          <w:color w:val="000000" w:themeColor="text1"/>
          <w:cs/>
        </w:rPr>
        <w:t xml:space="preserve">ซึ่งเป็นฐานการผลิตลำดับที่ </w:t>
      </w:r>
      <w:r w:rsidRPr="00507CB0">
        <w:rPr>
          <w:color w:val="000000" w:themeColor="text1"/>
        </w:rPr>
        <w:t xml:space="preserve">3 </w:t>
      </w:r>
      <w:r w:rsidRPr="00507CB0">
        <w:rPr>
          <w:color w:val="000000" w:themeColor="text1"/>
          <w:cs/>
        </w:rPr>
        <w:t xml:space="preserve">ของกลุ่มเด็นโซ่ทั่วโลก และเป็นผู้ผลิตรายแรกของประเทศไทย </w:t>
      </w:r>
      <w:r>
        <w:rPr>
          <w:rFonts w:hint="cs"/>
          <w:color w:val="000000" w:themeColor="text1"/>
          <w:cs/>
        </w:rPr>
        <w:t>และ</w:t>
      </w:r>
      <w:r w:rsidRPr="00507CB0">
        <w:rPr>
          <w:color w:val="000000" w:themeColor="text1"/>
          <w:cs/>
        </w:rPr>
        <w:t>ได้รับความเชื่อถือจากบริษัท โตโยต้า ต่อผลิตภัณฑ์คอมมอนเรล จากประเทศญี่ปุ่น มาสู่การผลิตในประเทศไทย</w:t>
      </w:r>
    </w:p>
    <w:p w:rsidR="008B5C4C" w:rsidRPr="00507CB0" w:rsidRDefault="008B5C4C" w:rsidP="008B5C4C">
      <w:pPr>
        <w:spacing w:line="240" w:lineRule="auto"/>
        <w:ind w:firstLine="720"/>
        <w:rPr>
          <w:ins w:id="41" w:author="Pahommie" w:date="2014-11-04T15:33:00Z"/>
          <w:color w:val="000000" w:themeColor="text1"/>
        </w:rPr>
      </w:pPr>
      <w:r w:rsidRPr="00507CB0">
        <w:rPr>
          <w:color w:val="000000" w:themeColor="text1"/>
          <w:cs/>
        </w:rPr>
        <w:t xml:space="preserve">ความมุ่งหวังของเราที่จะให้ประเทศไทยเป็นฐานการผลิตรถบรรทุกเพื่อการพาณิชย์ เพื่อส่งออกไปยัง </w:t>
      </w:r>
      <w:r w:rsidRPr="00507CB0">
        <w:rPr>
          <w:color w:val="000000" w:themeColor="text1"/>
        </w:rPr>
        <w:t xml:space="preserve">50 </w:t>
      </w:r>
      <w:r w:rsidRPr="00507CB0">
        <w:rPr>
          <w:color w:val="000000" w:themeColor="text1"/>
          <w:cs/>
        </w:rPr>
        <w:t xml:space="preserve">ประเทศทั่วโลก โดยได้เพิ่มกำลังการผลิตและการลงทุนสำหรับผลิตภัณฑ์ใหม่ในนาม </w:t>
      </w:r>
      <w:r w:rsidRPr="00507CB0">
        <w:rPr>
          <w:color w:val="000000" w:themeColor="text1"/>
        </w:rPr>
        <w:t xml:space="preserve">GDP (Gasoline Direct Injection Pump) </w:t>
      </w:r>
      <w:r w:rsidRPr="00507CB0">
        <w:rPr>
          <w:color w:val="000000" w:themeColor="text1"/>
          <w:cs/>
        </w:rPr>
        <w:t>และ</w:t>
      </w:r>
      <w:r>
        <w:rPr>
          <w:color w:val="000000" w:themeColor="text1"/>
          <w:cs/>
        </w:rPr>
        <w:t>เน้นการ</w:t>
      </w:r>
      <w:r w:rsidRPr="00507CB0">
        <w:rPr>
          <w:color w:val="000000" w:themeColor="text1"/>
          <w:cs/>
        </w:rPr>
        <w:t xml:space="preserve">สร้างความแข็งแกร่งสำหรับสายการผลิตแบบ </w:t>
      </w:r>
      <w:r w:rsidRPr="00507CB0">
        <w:rPr>
          <w:color w:val="000000" w:themeColor="text1"/>
        </w:rPr>
        <w:t>High Precision</w:t>
      </w:r>
    </w:p>
    <w:p w:rsidR="008B5C4C" w:rsidRPr="007E1467" w:rsidRDefault="008B5C4C" w:rsidP="008B5C4C">
      <w:pPr>
        <w:pStyle w:val="Heading3"/>
      </w:pPr>
      <w:bookmarkStart w:id="42" w:name="_Toc409387116"/>
      <w:bookmarkStart w:id="43" w:name="_Toc410779696"/>
      <w:bookmarkStart w:id="44" w:name="_Toc413338020"/>
      <w:bookmarkStart w:id="45" w:name="_Toc420387290"/>
      <w:bookmarkStart w:id="46" w:name="_Toc420485886"/>
      <w:bookmarkStart w:id="47" w:name="_Toc420525043"/>
      <w:bookmarkStart w:id="48" w:name="_Toc420734853"/>
      <w:bookmarkStart w:id="49" w:name="_Toc420739346"/>
      <w:bookmarkStart w:id="50" w:name="_Toc453667460"/>
      <w:bookmarkStart w:id="51" w:name="_Toc453683019"/>
      <w:bookmarkStart w:id="52" w:name="_Toc453683431"/>
      <w:bookmarkStart w:id="53" w:name="_Toc453683691"/>
      <w:bookmarkStart w:id="54" w:name="_Toc487543079"/>
      <w:r w:rsidRPr="007E1467">
        <w:rPr>
          <w:cs/>
        </w:rPr>
        <w:t>ตำแหน่งงานและลักษณะงานที่ได้รับมอบหมาย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B5C4C" w:rsidRPr="003D351D" w:rsidRDefault="008B5C4C">
      <w:pPr>
        <w:spacing w:after="0" w:line="240" w:lineRule="auto"/>
        <w:ind w:firstLine="720"/>
        <w:rPr>
          <w:color w:val="000000" w:themeColor="text1"/>
        </w:rPr>
        <w:pPrChange w:id="55" w:author="Pahommie" w:date="2014-11-17T15:13:00Z">
          <w:pPr/>
        </w:pPrChange>
      </w:pPr>
      <w:r w:rsidRPr="003D351D">
        <w:rPr>
          <w:rFonts w:hint="cs"/>
          <w:color w:val="000000" w:themeColor="text1"/>
          <w:cs/>
        </w:rPr>
        <w:t xml:space="preserve">ตำแหน่งงานที่ผู้ปฏิบัติสหกิจศึกษาได้รับมอบหมายคือ ตำแหน่งนักพัฒนาซอฟต์แวร์ </w:t>
      </w:r>
      <w:r w:rsidRPr="003D351D">
        <w:rPr>
          <w:color w:val="000000" w:themeColor="text1"/>
        </w:rPr>
        <w:t xml:space="preserve">(Programmer) </w:t>
      </w:r>
      <w:r w:rsidRPr="003D351D">
        <w:rPr>
          <w:rFonts w:hint="cs"/>
          <w:color w:val="000000" w:themeColor="text1"/>
          <w:cs/>
        </w:rPr>
        <w:t>ซึ่งระบบที่ได้รับมอบหมายให้พัฒนาคือ ระบบ</w:t>
      </w:r>
      <w:r w:rsidR="00811CB6">
        <w:rPr>
          <w:rFonts w:hint="cs"/>
          <w:color w:val="000000" w:themeColor="text1"/>
          <w:cs/>
        </w:rPr>
        <w:t>จัดการการ</w:t>
      </w:r>
      <w:r w:rsidRPr="003D351D">
        <w:rPr>
          <w:rFonts w:hint="cs"/>
          <w:color w:val="000000" w:themeColor="text1"/>
          <w:cs/>
        </w:rPr>
        <w:t xml:space="preserve">เปลี่ยนแปลงกระบวนการ </w:t>
      </w:r>
      <w:r w:rsidRPr="003D351D">
        <w:rPr>
          <w:color w:val="000000" w:themeColor="text1"/>
        </w:rPr>
        <w:t>(Process Change Report : PCR)</w:t>
      </w:r>
      <w:r w:rsidRPr="003D351D">
        <w:rPr>
          <w:rFonts w:hint="cs"/>
          <w:color w:val="000000" w:themeColor="text1"/>
          <w:cs/>
        </w:rPr>
        <w:t xml:space="preserve"> โดยกระบวนการทำงานเริ่มตั้งแต่จัดทำมาตรฐานการเขียนโปรแกรม ประชุมเพื่อรับความต้องการจากผู้ใช้ จากนั้นเก็บรวบรวมความต้องการที่ได้รวบรวมมาทำการวิเคราะห์ เพื่อให้ได้ระบบที่ตรงกับความต้องการของผู้ใช้ให้มากที่สุด จากนั้นผู้ปฏิบัติสหกิจศึกษาจะนำความต้องการที่วิเคราะห์แล้วนั้น มาแสดงออกแบบหน้าจอแสดงผลในรูปแบบของ </w:t>
      </w:r>
      <w:r w:rsidRPr="003D351D">
        <w:rPr>
          <w:color w:val="000000" w:themeColor="text1"/>
        </w:rPr>
        <w:t xml:space="preserve">UX (User Experience) </w:t>
      </w:r>
      <w:r w:rsidRPr="003D351D">
        <w:rPr>
          <w:rFonts w:hint="cs"/>
          <w:color w:val="000000" w:themeColor="text1"/>
          <w:cs/>
        </w:rPr>
        <w:t xml:space="preserve">และ </w:t>
      </w:r>
      <w:r w:rsidRPr="003D351D">
        <w:rPr>
          <w:color w:val="000000" w:themeColor="text1"/>
        </w:rPr>
        <w:t>UI (U</w:t>
      </w:r>
      <w:r>
        <w:rPr>
          <w:color w:val="000000" w:themeColor="text1"/>
        </w:rPr>
        <w:t>s</w:t>
      </w:r>
      <w:r w:rsidRPr="003D351D">
        <w:rPr>
          <w:color w:val="000000" w:themeColor="text1"/>
        </w:rPr>
        <w:t xml:space="preserve">er Interface) </w:t>
      </w:r>
      <w:r w:rsidRPr="003D351D">
        <w:rPr>
          <w:rFonts w:hint="cs"/>
          <w:color w:val="000000" w:themeColor="text1"/>
          <w:cs/>
        </w:rPr>
        <w:t>อีกทั้งมีการจัดทำเอกสารสำหรับรับความต้องการเพื่อให้ผู้ใช้และผู้พัฒนาระบบมีความเข้าใจตรงกัน</w:t>
      </w:r>
      <w:r w:rsidRPr="003D351D">
        <w:rPr>
          <w:color w:val="000000" w:themeColor="text1"/>
        </w:rPr>
        <w:t xml:space="preserve"> </w:t>
      </w:r>
      <w:r w:rsidRPr="003D351D">
        <w:rPr>
          <w:rFonts w:hint="cs"/>
          <w:color w:val="000000" w:themeColor="text1"/>
          <w:cs/>
        </w:rPr>
        <w:t>เลือกเครื่องมือในการพัฒนา ออกแบบแผนภาพการทำงานของระบบ ออกแบบฐานข้อมูล และลงมือพัฒนาระบบ และสุดท้ายคือการทดสอบระบบก่อนส่งมอบให้ผู้ใช้ระบบต่อไป</w:t>
      </w:r>
      <w:del w:id="56" w:author="Pahommie" w:date="2014-11-04T15:36:00Z">
        <w:r w:rsidRPr="003D351D" w:rsidDel="006528CB">
          <w:rPr>
            <w:color w:val="000000" w:themeColor="text1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</w:p>
    <w:p w:rsidR="008B5C4C" w:rsidRPr="007E1467" w:rsidRDefault="008B5C4C" w:rsidP="008B5C4C">
      <w:pPr>
        <w:pStyle w:val="Heading3"/>
      </w:pPr>
      <w:bookmarkStart w:id="57" w:name="_Toc409387117"/>
      <w:bookmarkStart w:id="58" w:name="_Toc410779697"/>
      <w:bookmarkStart w:id="59" w:name="_Toc413338021"/>
      <w:bookmarkStart w:id="60" w:name="_Toc420387291"/>
      <w:bookmarkStart w:id="61" w:name="_Toc420485887"/>
      <w:bookmarkStart w:id="62" w:name="_Toc420525044"/>
      <w:bookmarkStart w:id="63" w:name="_Toc420734854"/>
      <w:bookmarkStart w:id="64" w:name="_Toc420739347"/>
      <w:bookmarkStart w:id="65" w:name="_Toc453667461"/>
      <w:bookmarkStart w:id="66" w:name="_Toc453683020"/>
      <w:bookmarkStart w:id="67" w:name="_Toc453683432"/>
      <w:bookmarkStart w:id="68" w:name="_Toc453683692"/>
      <w:bookmarkStart w:id="69" w:name="_Toc487543080"/>
      <w:r w:rsidRPr="007E1467">
        <w:rPr>
          <w:cs/>
        </w:rPr>
        <w:t>ข้อมูลพนักงานที่ปรึกษา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B5C4C" w:rsidRPr="009C5FA4" w:rsidRDefault="008B5C4C">
      <w:pPr>
        <w:spacing w:after="0" w:line="240" w:lineRule="auto"/>
        <w:ind w:firstLine="720"/>
        <w:rPr>
          <w:color w:val="000000" w:themeColor="text1"/>
          <w:cs/>
        </w:rPr>
        <w:pPrChange w:id="70" w:author="Pahommie" w:date="2014-11-17T15:13:00Z">
          <w:pPr/>
        </w:pPrChange>
      </w:pPr>
      <w:r w:rsidRPr="009C5FA4">
        <w:rPr>
          <w:rFonts w:hint="cs"/>
          <w:color w:val="000000" w:themeColor="text1"/>
          <w:cs/>
        </w:rPr>
        <w:t xml:space="preserve">ระหว่างการปฏิบัติสหกิจศึกษา ผู้ปฏิบัติงานสหกิจศึกษาได้ทำงานอยู่ในทีมของส่วนงาน </w:t>
      </w:r>
      <w:r w:rsidRPr="009C5FA4">
        <w:rPr>
          <w:color w:val="000000" w:themeColor="text1"/>
        </w:rPr>
        <w:t xml:space="preserve">HRIS (Human Resource Information System) </w:t>
      </w:r>
      <w:r w:rsidRPr="009C5FA4">
        <w:rPr>
          <w:rFonts w:hint="cs"/>
          <w:color w:val="000000" w:themeColor="text1"/>
          <w:cs/>
        </w:rPr>
        <w:t xml:space="preserve">แผนกทรัพยากรบุคคล หน้าที่หลักของส่วนงานนี้คือการดูแลและพัฒนาระบบที่เกี่ยวข้องกับส่วนของแผนกทรัพยากรบุคคล </w:t>
      </w:r>
    </w:p>
    <w:p w:rsidR="008B5C4C" w:rsidRPr="00C62B31" w:rsidRDefault="008B5C4C" w:rsidP="008B5C4C">
      <w:pPr>
        <w:spacing w:after="0" w:line="240" w:lineRule="auto"/>
        <w:ind w:firstLine="720"/>
        <w:rPr>
          <w:color w:val="000000" w:themeColor="text1"/>
        </w:rPr>
      </w:pPr>
      <w:r w:rsidRPr="00C62B31">
        <w:rPr>
          <w:rFonts w:hint="cs"/>
          <w:b/>
          <w:bCs/>
          <w:color w:val="000000" w:themeColor="text1"/>
          <w:cs/>
        </w:rPr>
        <w:t xml:space="preserve">ชื่อ </w:t>
      </w:r>
      <w:r w:rsidRPr="00C62B31">
        <w:rPr>
          <w:b/>
          <w:bCs/>
          <w:color w:val="000000" w:themeColor="text1"/>
        </w:rPr>
        <w:t xml:space="preserve">– </w:t>
      </w:r>
      <w:r w:rsidRPr="00C62B31">
        <w:rPr>
          <w:rFonts w:hint="cs"/>
          <w:b/>
          <w:bCs/>
          <w:color w:val="000000" w:themeColor="text1"/>
          <w:cs/>
        </w:rPr>
        <w:t>สกุล</w:t>
      </w:r>
      <w:r w:rsidRPr="00C62B31">
        <w:rPr>
          <w:rFonts w:hint="cs"/>
          <w:color w:val="000000" w:themeColor="text1"/>
          <w:cs/>
        </w:rPr>
        <w:t xml:space="preserve"> </w:t>
      </w:r>
      <w:r w:rsidRPr="00C62B31">
        <w:rPr>
          <w:color w:val="000000" w:themeColor="text1"/>
        </w:rPr>
        <w:t xml:space="preserve">: </w:t>
      </w:r>
      <w:r w:rsidRPr="00C62B31">
        <w:rPr>
          <w:rFonts w:hint="cs"/>
          <w:color w:val="000000" w:themeColor="text1"/>
          <w:cs/>
        </w:rPr>
        <w:t>นางสาวกัณฑิมา หัตถารักษ์</w:t>
      </w:r>
    </w:p>
    <w:p w:rsidR="008B5C4C" w:rsidRPr="00C62B31" w:rsidRDefault="008B5C4C" w:rsidP="008B5C4C">
      <w:pPr>
        <w:spacing w:after="0" w:line="240" w:lineRule="auto"/>
        <w:ind w:firstLine="720"/>
        <w:rPr>
          <w:color w:val="000000" w:themeColor="text1"/>
        </w:rPr>
      </w:pPr>
      <w:r w:rsidRPr="00C62B31">
        <w:rPr>
          <w:rFonts w:hint="cs"/>
          <w:b/>
          <w:bCs/>
          <w:color w:val="000000" w:themeColor="text1"/>
          <w:cs/>
        </w:rPr>
        <w:t>ตำแหน่ง</w:t>
      </w:r>
      <w:r w:rsidRPr="00C62B31">
        <w:rPr>
          <w:rFonts w:hint="cs"/>
          <w:color w:val="000000" w:themeColor="text1"/>
          <w:cs/>
        </w:rPr>
        <w:t xml:space="preserve"> </w:t>
      </w:r>
      <w:r w:rsidRPr="00C62B31">
        <w:rPr>
          <w:color w:val="000000" w:themeColor="text1"/>
        </w:rPr>
        <w:t>: Senior Staff</w:t>
      </w:r>
    </w:p>
    <w:p w:rsidR="008B5C4C" w:rsidRPr="00C62B31" w:rsidRDefault="008B5C4C" w:rsidP="008B5C4C">
      <w:pPr>
        <w:spacing w:after="0" w:line="240" w:lineRule="auto"/>
        <w:ind w:firstLine="720"/>
        <w:rPr>
          <w:color w:val="000000" w:themeColor="text1"/>
        </w:rPr>
      </w:pPr>
      <w:r w:rsidRPr="00C62B31">
        <w:rPr>
          <w:rFonts w:hint="cs"/>
          <w:b/>
          <w:bCs/>
          <w:color w:val="000000" w:themeColor="text1"/>
          <w:cs/>
        </w:rPr>
        <w:t xml:space="preserve">หมายเลขโทรศัพท์ </w:t>
      </w:r>
      <w:r w:rsidRPr="00C62B31">
        <w:rPr>
          <w:color w:val="000000" w:themeColor="text1"/>
        </w:rPr>
        <w:t>: 087-6109966</w:t>
      </w:r>
    </w:p>
    <w:p w:rsidR="008B5C4C" w:rsidRPr="007E1467" w:rsidRDefault="008B5C4C" w:rsidP="008B5C4C">
      <w:pPr>
        <w:spacing w:after="0" w:line="240" w:lineRule="auto"/>
        <w:ind w:firstLine="720"/>
      </w:pPr>
      <w:r w:rsidRPr="00C62B31">
        <w:rPr>
          <w:rFonts w:hint="cs"/>
          <w:b/>
          <w:bCs/>
          <w:color w:val="000000" w:themeColor="text1"/>
          <w:cs/>
        </w:rPr>
        <w:t>อีเมล</w:t>
      </w:r>
      <w:r w:rsidRPr="00C62B31">
        <w:rPr>
          <w:rFonts w:hint="cs"/>
          <w:color w:val="000000" w:themeColor="text1"/>
          <w:cs/>
        </w:rPr>
        <w:t xml:space="preserve"> </w:t>
      </w:r>
      <w:r w:rsidRPr="00C62B31">
        <w:rPr>
          <w:color w:val="000000" w:themeColor="text1"/>
        </w:rPr>
        <w:t>: kantima_h@sdm.denso.co.th</w:t>
      </w:r>
      <w:del w:id="71" w:author="Pahommie" w:date="2014-11-04T15:36:00Z">
        <w:r w:rsidRPr="007E1467" w:rsidDel="006528CB">
          <w:rPr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</w:p>
    <w:p w:rsidR="008B5C4C" w:rsidRPr="007E1467" w:rsidDel="00455F77" w:rsidRDefault="008B5C4C" w:rsidP="008B5C4C">
      <w:pPr>
        <w:pStyle w:val="Heading3"/>
        <w:rPr>
          <w:del w:id="72" w:author="Pahommie" w:date="2014-11-04T16:21:00Z"/>
        </w:rPr>
      </w:pPr>
      <w:del w:id="73" w:author="Pahommie" w:date="2014-11-04T16:21:00Z">
        <w:r w:rsidRPr="007E1467" w:rsidDel="00455F77">
          <w:rPr>
            <w:cs/>
          </w:rPr>
          <w:lastRenderedPageBreak/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  <w:bookmarkStart w:id="74" w:name="_Toc404714961"/>
        <w:bookmarkStart w:id="75" w:name="_Toc407575449"/>
        <w:bookmarkStart w:id="76" w:name="_Toc409387122"/>
        <w:bookmarkStart w:id="77" w:name="_Toc410779702"/>
        <w:bookmarkStart w:id="78" w:name="_Toc413337307"/>
        <w:bookmarkStart w:id="79" w:name="_Toc413338022"/>
        <w:bookmarkStart w:id="80" w:name="_Toc420387292"/>
        <w:bookmarkStart w:id="81" w:name="_Toc420485888"/>
        <w:bookmarkStart w:id="82" w:name="_Toc420524886"/>
        <w:bookmarkStart w:id="83" w:name="_Toc420525045"/>
        <w:bookmarkStart w:id="84" w:name="_Toc420734855"/>
        <w:bookmarkStart w:id="85" w:name="_Toc420738558"/>
        <w:bookmarkStart w:id="86" w:name="_Toc420739128"/>
        <w:bookmarkStart w:id="87" w:name="_Toc420739348"/>
        <w:bookmarkStart w:id="88" w:name="_Toc453667462"/>
        <w:bookmarkStart w:id="89" w:name="_Toc453683021"/>
        <w:bookmarkStart w:id="90" w:name="_Toc453683361"/>
        <w:bookmarkStart w:id="91" w:name="_Toc453683433"/>
        <w:bookmarkStart w:id="92" w:name="_Toc453683693"/>
        <w:bookmarkStart w:id="93" w:name="_Toc487543081"/>
        <w:bookmarkEnd w:id="74"/>
        <w:bookmarkEnd w:id="75"/>
        <w:bookmarkEnd w:id="76"/>
        <w:bookmarkEnd w:id="77"/>
        <w:bookmarkEnd w:id="78"/>
        <w:bookmarkEnd w:id="79"/>
        <w:bookmarkEnd w:id="80"/>
        <w:bookmarkEnd w:id="81"/>
        <w:bookmarkEnd w:id="82"/>
        <w:bookmarkEnd w:id="83"/>
        <w:bookmarkEnd w:id="84"/>
        <w:bookmarkEnd w:id="85"/>
        <w:bookmarkEnd w:id="86"/>
        <w:bookmarkEnd w:id="87"/>
        <w:bookmarkEnd w:id="88"/>
        <w:bookmarkEnd w:id="89"/>
        <w:bookmarkEnd w:id="90"/>
        <w:bookmarkEnd w:id="91"/>
        <w:bookmarkEnd w:id="92"/>
        <w:bookmarkEnd w:id="93"/>
      </w:del>
    </w:p>
    <w:p w:rsidR="008B5C4C" w:rsidRPr="007E1467" w:rsidRDefault="008B5C4C" w:rsidP="008B5C4C">
      <w:pPr>
        <w:pStyle w:val="Heading3"/>
      </w:pPr>
      <w:bookmarkStart w:id="94" w:name="_Toc409387123"/>
      <w:bookmarkStart w:id="95" w:name="_Toc410779703"/>
      <w:bookmarkStart w:id="96" w:name="_Toc413338023"/>
      <w:bookmarkStart w:id="97" w:name="_Toc420387293"/>
      <w:bookmarkStart w:id="98" w:name="_Toc420485889"/>
      <w:bookmarkStart w:id="99" w:name="_Toc420525046"/>
      <w:bookmarkStart w:id="100" w:name="_Toc420734856"/>
      <w:bookmarkStart w:id="101" w:name="_Toc420739349"/>
      <w:bookmarkStart w:id="102" w:name="_Toc453667463"/>
      <w:bookmarkStart w:id="103" w:name="_Toc453683022"/>
      <w:bookmarkStart w:id="104" w:name="_Toc453683434"/>
      <w:bookmarkStart w:id="105" w:name="_Toc453683694"/>
      <w:bookmarkStart w:id="106" w:name="_Toc487543082"/>
      <w:r w:rsidRPr="007E1467">
        <w:rPr>
          <w:cs/>
        </w:rPr>
        <w:t>ระยะเวลาการปฏิบัติงาน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8B5C4C" w:rsidRPr="00C30418" w:rsidRDefault="008B5C4C">
      <w:pPr>
        <w:spacing w:before="0" w:after="0" w:line="240" w:lineRule="auto"/>
        <w:ind w:firstLine="720"/>
        <w:rPr>
          <w:color w:val="000000" w:themeColor="text1"/>
          <w:cs/>
        </w:rPr>
        <w:pPrChange w:id="107" w:author="Pahommie" w:date="2014-11-04T16:20:00Z">
          <w:pPr>
            <w:ind w:left="720" w:firstLine="720"/>
          </w:pPr>
        </w:pPrChange>
      </w:pPr>
      <w:r w:rsidRPr="00C30418">
        <w:rPr>
          <w:color w:val="000000" w:themeColor="text1"/>
          <w:cs/>
        </w:rPr>
        <w:t xml:space="preserve">การปฏิบัติการสหกิจศึกษาสำหรับภาคการเรียนที่ </w:t>
      </w:r>
      <w:r w:rsidRPr="00C30418">
        <w:rPr>
          <w:color w:val="000000" w:themeColor="text1"/>
        </w:rPr>
        <w:t>1</w:t>
      </w:r>
      <w:r w:rsidRPr="00C30418">
        <w:rPr>
          <w:color w:val="000000" w:themeColor="text1"/>
          <w:cs/>
        </w:rPr>
        <w:t xml:space="preserve"> ประจำปีการศึกษา </w:t>
      </w:r>
      <w:r w:rsidRPr="00C30418">
        <w:rPr>
          <w:color w:val="000000" w:themeColor="text1"/>
        </w:rPr>
        <w:t>2563</w:t>
      </w:r>
      <w:r w:rsidRPr="00C30418">
        <w:rPr>
          <w:color w:val="000000" w:themeColor="text1"/>
          <w:cs/>
        </w:rPr>
        <w:t xml:space="preserve"> ระยะเวลานับตั้งแต่ วันที่ </w:t>
      </w:r>
      <w:r w:rsidRPr="00C30418">
        <w:rPr>
          <w:color w:val="000000" w:themeColor="text1"/>
        </w:rPr>
        <w:t>7</w:t>
      </w:r>
      <w:r w:rsidRPr="00C30418">
        <w:rPr>
          <w:color w:val="000000" w:themeColor="text1"/>
          <w:cs/>
        </w:rPr>
        <w:t xml:space="preserve"> </w:t>
      </w:r>
      <w:r w:rsidRPr="00C30418">
        <w:rPr>
          <w:rFonts w:hint="cs"/>
          <w:color w:val="000000" w:themeColor="text1"/>
          <w:cs/>
        </w:rPr>
        <w:t>กรกฎาคม</w:t>
      </w:r>
      <w:r w:rsidRPr="00C30418">
        <w:rPr>
          <w:color w:val="000000" w:themeColor="text1"/>
          <w:cs/>
        </w:rPr>
        <w:t xml:space="preserve"> พ.ศ. 25</w:t>
      </w:r>
      <w:r w:rsidRPr="00C30418">
        <w:rPr>
          <w:color w:val="000000" w:themeColor="text1"/>
        </w:rPr>
        <w:t>63</w:t>
      </w:r>
      <w:r w:rsidRPr="00C30418">
        <w:rPr>
          <w:color w:val="000000" w:themeColor="text1"/>
          <w:cs/>
        </w:rPr>
        <w:t xml:space="preserve"> ถึงวันที่ </w:t>
      </w:r>
      <w:r w:rsidRPr="00C30418">
        <w:rPr>
          <w:color w:val="000000" w:themeColor="text1"/>
        </w:rPr>
        <w:t>30</w:t>
      </w:r>
      <w:r w:rsidRPr="00C30418">
        <w:rPr>
          <w:color w:val="000000" w:themeColor="text1"/>
          <w:cs/>
        </w:rPr>
        <w:t xml:space="preserve"> </w:t>
      </w:r>
      <w:r w:rsidRPr="00C30418">
        <w:rPr>
          <w:rFonts w:hint="cs"/>
          <w:color w:val="000000" w:themeColor="text1"/>
          <w:cs/>
        </w:rPr>
        <w:t>ตุลาคม</w:t>
      </w:r>
      <w:r w:rsidRPr="00C30418">
        <w:rPr>
          <w:color w:val="000000" w:themeColor="text1"/>
          <w:cs/>
        </w:rPr>
        <w:t xml:space="preserve"> พ.ศ. 25</w:t>
      </w:r>
      <w:r w:rsidRPr="00C30418">
        <w:rPr>
          <w:color w:val="000000" w:themeColor="text1"/>
        </w:rPr>
        <w:t>63</w:t>
      </w:r>
      <w:r w:rsidRPr="00C30418">
        <w:rPr>
          <w:color w:val="000000" w:themeColor="text1"/>
          <w:cs/>
        </w:rPr>
        <w:t xml:space="preserve"> รวมทั้งสิ้นเป็นระยะเวลา 4 เดือน จำนวน 16 สัปดาห์</w:t>
      </w:r>
    </w:p>
    <w:p w:rsidR="008B5C4C" w:rsidRPr="007E1467" w:rsidDel="00E15127" w:rsidRDefault="008B5C4C" w:rsidP="008B5C4C">
      <w:pPr>
        <w:pStyle w:val="Heading2"/>
        <w:rPr>
          <w:del w:id="108" w:author="Pahommie" w:date="2014-11-04T16:12:00Z"/>
        </w:rPr>
      </w:pPr>
      <w:del w:id="109" w:author="Pahommie" w:date="2014-11-04T16:12:00Z">
        <w:r w:rsidRPr="007E1467" w:rsidDel="00E15127">
          <w:rPr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  <w:bookmarkStart w:id="110" w:name="_Toc404714963"/>
        <w:bookmarkStart w:id="111" w:name="_Toc407575451"/>
        <w:bookmarkStart w:id="112" w:name="_Toc409387124"/>
        <w:bookmarkStart w:id="113" w:name="_Toc410779704"/>
        <w:bookmarkStart w:id="114" w:name="_Toc413337309"/>
        <w:bookmarkStart w:id="115" w:name="_Toc413338024"/>
        <w:bookmarkStart w:id="116" w:name="_Toc420387294"/>
        <w:bookmarkStart w:id="117" w:name="_Toc420485890"/>
        <w:bookmarkStart w:id="118" w:name="_Toc420524888"/>
        <w:bookmarkStart w:id="119" w:name="_Toc420525047"/>
        <w:bookmarkStart w:id="120" w:name="_Toc420734857"/>
        <w:bookmarkStart w:id="121" w:name="_Toc420738560"/>
        <w:bookmarkStart w:id="122" w:name="_Toc420739130"/>
        <w:bookmarkStart w:id="123" w:name="_Toc420739350"/>
        <w:bookmarkStart w:id="124" w:name="_Toc420740475"/>
        <w:bookmarkStart w:id="125" w:name="_Toc424817222"/>
        <w:bookmarkStart w:id="126" w:name="_Toc424817904"/>
        <w:bookmarkStart w:id="127" w:name="_Toc453667202"/>
        <w:bookmarkStart w:id="128" w:name="_Toc453667464"/>
        <w:bookmarkStart w:id="129" w:name="_Toc453683023"/>
        <w:bookmarkStart w:id="130" w:name="_Toc453683363"/>
        <w:bookmarkStart w:id="131" w:name="_Toc453683435"/>
        <w:bookmarkStart w:id="132" w:name="_Toc453683695"/>
        <w:bookmarkStart w:id="133" w:name="_Toc487543083"/>
        <w:bookmarkEnd w:id="110"/>
        <w:bookmarkEnd w:id="111"/>
        <w:bookmarkEnd w:id="112"/>
        <w:bookmarkEnd w:id="113"/>
        <w:bookmarkEnd w:id="114"/>
        <w:bookmarkEnd w:id="115"/>
        <w:bookmarkEnd w:id="116"/>
        <w:bookmarkEnd w:id="117"/>
        <w:bookmarkEnd w:id="118"/>
        <w:bookmarkEnd w:id="119"/>
        <w:bookmarkEnd w:id="120"/>
        <w:bookmarkEnd w:id="121"/>
        <w:bookmarkEnd w:id="122"/>
        <w:bookmarkEnd w:id="123"/>
        <w:bookmarkEnd w:id="124"/>
        <w:bookmarkEnd w:id="125"/>
        <w:bookmarkEnd w:id="126"/>
        <w:bookmarkEnd w:id="127"/>
        <w:bookmarkEnd w:id="128"/>
        <w:bookmarkEnd w:id="129"/>
        <w:bookmarkEnd w:id="130"/>
        <w:bookmarkEnd w:id="131"/>
        <w:bookmarkEnd w:id="132"/>
        <w:bookmarkEnd w:id="133"/>
      </w:del>
    </w:p>
    <w:p w:rsidR="008B5C4C" w:rsidRPr="007E1467" w:rsidRDefault="008B5C4C" w:rsidP="008B5C4C">
      <w:pPr>
        <w:pStyle w:val="Heading2"/>
      </w:pPr>
      <w:bookmarkStart w:id="134" w:name="_Toc420265805"/>
      <w:bookmarkStart w:id="135" w:name="_Toc487543084"/>
      <w:r w:rsidRPr="007E1467">
        <w:rPr>
          <w:cs/>
        </w:rPr>
        <w:t>ปัญหาหรือความจำเป็นในการปฏิบัติงานสหกิจศึกษา</w:t>
      </w:r>
      <w:bookmarkEnd w:id="134"/>
      <w:bookmarkEnd w:id="135"/>
    </w:p>
    <w:p w:rsidR="00CD6C1F" w:rsidRDefault="00F64646">
      <w:pPr>
        <w:spacing w:after="0" w:line="240" w:lineRule="auto"/>
        <w:ind w:firstLine="720"/>
        <w:rPr>
          <w:color w:val="000000" w:themeColor="text1"/>
        </w:rPr>
        <w:pPrChange w:id="136" w:author="Pahommie" w:date="2014-11-17T15:13:00Z">
          <w:pPr/>
        </w:pPrChange>
      </w:pPr>
      <w:bookmarkStart w:id="137" w:name="_Toc399842561"/>
      <w:r w:rsidRPr="00AC333F">
        <w:rPr>
          <w:rFonts w:hint="cs"/>
          <w:color w:val="000000" w:themeColor="text1"/>
          <w:cs/>
        </w:rPr>
        <w:t xml:space="preserve">ภายในบริษัท สยาม เด็นโซ่ แมนูแฟคเจอริ่ง จำกัด </w:t>
      </w:r>
      <w:r w:rsidR="00241AEF" w:rsidRPr="00AC333F">
        <w:rPr>
          <w:rFonts w:hint="cs"/>
          <w:color w:val="000000" w:themeColor="text1"/>
          <w:cs/>
        </w:rPr>
        <w:t>ประกอบไปด้วย</w:t>
      </w:r>
      <w:r w:rsidRPr="00AC333F">
        <w:rPr>
          <w:rFonts w:hint="cs"/>
          <w:color w:val="000000" w:themeColor="text1"/>
          <w:cs/>
        </w:rPr>
        <w:t>แผนกและส่วนงานหลายส่วนงานที่ต้องทำงานสนับสนุนกันและกัน เผื่อให้ได้ผลผลิต</w:t>
      </w:r>
      <w:r w:rsidR="00241AEF" w:rsidRPr="00AC333F">
        <w:rPr>
          <w:rFonts w:hint="cs"/>
          <w:color w:val="000000" w:themeColor="text1"/>
          <w:cs/>
        </w:rPr>
        <w:t>ของบริษัท</w:t>
      </w:r>
      <w:r w:rsidRPr="00AC333F">
        <w:rPr>
          <w:rFonts w:hint="cs"/>
          <w:color w:val="000000" w:themeColor="text1"/>
          <w:cs/>
        </w:rPr>
        <w:t xml:space="preserve">ออกมาสู่ตลาดได้อย่างสมบูรณ์แบบและมีคุณภาพ </w:t>
      </w:r>
      <w:r w:rsidR="00241AEF" w:rsidRPr="00AC333F">
        <w:rPr>
          <w:rFonts w:hint="cs"/>
          <w:color w:val="000000" w:themeColor="text1"/>
          <w:cs/>
        </w:rPr>
        <w:t>ซึ่ง</w:t>
      </w:r>
      <w:r w:rsidRPr="00AC333F">
        <w:rPr>
          <w:rFonts w:hint="cs"/>
          <w:color w:val="000000" w:themeColor="text1"/>
          <w:cs/>
        </w:rPr>
        <w:t xml:space="preserve">นอกจากงานใน </w:t>
      </w:r>
      <w:r w:rsidRPr="00AC333F">
        <w:rPr>
          <w:color w:val="000000" w:themeColor="text1"/>
          <w:cs/>
        </w:rPr>
        <w:t>สายการผลิต</w:t>
      </w:r>
      <w:r w:rsidR="00241AEF" w:rsidRPr="00AC333F">
        <w:rPr>
          <w:rFonts w:hint="cs"/>
          <w:color w:val="000000" w:themeColor="text1"/>
          <w:cs/>
        </w:rPr>
        <w:t>แล้ว ยังมีแผนกหรือส่วนงานที่ปฏิบัติงานอยู่ภายในสำนักงาน</w:t>
      </w:r>
      <w:r w:rsidR="00B578E0" w:rsidRPr="00AC333F">
        <w:rPr>
          <w:rFonts w:hint="cs"/>
          <w:color w:val="000000" w:themeColor="text1"/>
          <w:cs/>
        </w:rPr>
        <w:t>ที่มีความสำคัญ</w:t>
      </w:r>
      <w:r w:rsidR="00AC333F">
        <w:rPr>
          <w:rFonts w:hint="cs"/>
          <w:color w:val="000000" w:themeColor="text1"/>
          <w:cs/>
        </w:rPr>
        <w:t>ไม่ต่างกัน ซึ่งส่วนงานประเภทนี้ส่วนใหญ</w:t>
      </w:r>
      <w:r w:rsidR="003925DA">
        <w:rPr>
          <w:rFonts w:hint="cs"/>
          <w:color w:val="000000" w:themeColor="text1"/>
          <w:cs/>
        </w:rPr>
        <w:t xml:space="preserve">่มักมีข้อมูลจำนวนมากเก็บไว้ </w:t>
      </w:r>
      <w:r w:rsidR="00AC333F">
        <w:rPr>
          <w:rFonts w:hint="cs"/>
          <w:color w:val="000000" w:themeColor="text1"/>
          <w:cs/>
        </w:rPr>
        <w:t xml:space="preserve">โดยปกติล้วนจะเป็นกระดาษในรูปแบบของเอกสาร </w:t>
      </w:r>
      <w:r w:rsidR="0006785E">
        <w:rPr>
          <w:rFonts w:hint="cs"/>
          <w:color w:val="000000" w:themeColor="text1"/>
          <w:cs/>
        </w:rPr>
        <w:t xml:space="preserve">ซึ่งนานวันเข้าอาจเกิดการชำรุดหรือสูญหาย </w:t>
      </w:r>
      <w:r w:rsidR="00AC333F">
        <w:rPr>
          <w:rFonts w:hint="cs"/>
          <w:color w:val="000000" w:themeColor="text1"/>
          <w:cs/>
        </w:rPr>
        <w:t>นอกจากนั้น เอกสารเหล่านั้น</w:t>
      </w:r>
      <w:r w:rsidR="0006785E">
        <w:rPr>
          <w:rFonts w:hint="cs"/>
          <w:color w:val="000000" w:themeColor="text1"/>
          <w:cs/>
        </w:rPr>
        <w:t>ยัง</w:t>
      </w:r>
      <w:r w:rsidR="003925DA">
        <w:rPr>
          <w:rFonts w:hint="cs"/>
          <w:color w:val="000000" w:themeColor="text1"/>
          <w:cs/>
        </w:rPr>
        <w:t>ต้อง</w:t>
      </w:r>
      <w:r w:rsidR="0006785E">
        <w:rPr>
          <w:rFonts w:hint="cs"/>
          <w:color w:val="000000" w:themeColor="text1"/>
          <w:cs/>
        </w:rPr>
        <w:t>ถูกส่งต่อไปยังบุคคลอื่น หรือส่วนอื่นๆภายในบริษัท</w:t>
      </w:r>
      <w:r w:rsidR="00AC333F">
        <w:rPr>
          <w:rFonts w:hint="cs"/>
          <w:color w:val="000000" w:themeColor="text1"/>
          <w:cs/>
        </w:rPr>
        <w:t xml:space="preserve"> </w:t>
      </w:r>
      <w:r w:rsidR="00600474">
        <w:rPr>
          <w:rFonts w:hint="cs"/>
          <w:color w:val="000000" w:themeColor="text1"/>
          <w:cs/>
        </w:rPr>
        <w:t>ทำให้การทำงานล่าช้าและไม่สะดวก อีกทั้งเอกสารอาจสูญหายหรือตกหล่น</w:t>
      </w:r>
      <w:r w:rsidR="008B5C4C" w:rsidRPr="00AC333F">
        <w:rPr>
          <w:color w:val="000000" w:themeColor="text1"/>
          <w:cs/>
        </w:rPr>
        <w:t>.</w:t>
      </w:r>
      <w:r w:rsidR="00CD6C1F">
        <w:rPr>
          <w:color w:val="000000" w:themeColor="text1"/>
        </w:rPr>
        <w:t xml:space="preserve"> </w:t>
      </w:r>
    </w:p>
    <w:p w:rsidR="008B5C4C" w:rsidRPr="00AC333F" w:rsidRDefault="00CD6C1F" w:rsidP="00CD6C1F">
      <w:pPr>
        <w:spacing w:after="0" w:line="240" w:lineRule="auto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การนำเทคโนโลยี</w:t>
      </w:r>
      <w:r w:rsidR="00AD65DD">
        <w:rPr>
          <w:rFonts w:hint="cs"/>
          <w:color w:val="000000" w:themeColor="text1"/>
          <w:cs/>
        </w:rPr>
        <w:t>สารสนเทศ</w:t>
      </w:r>
      <w:r>
        <w:rPr>
          <w:rFonts w:hint="cs"/>
          <w:color w:val="000000" w:themeColor="text1"/>
          <w:cs/>
        </w:rPr>
        <w:t>เข้ามาช่วย</w:t>
      </w:r>
      <w:r w:rsidR="00AD65DD">
        <w:rPr>
          <w:rFonts w:hint="cs"/>
          <w:color w:val="000000" w:themeColor="text1"/>
          <w:cs/>
        </w:rPr>
        <w:t>ให้กระบวนการทำงาน</w:t>
      </w:r>
      <w:r w:rsidR="008259A9">
        <w:rPr>
          <w:rFonts w:hint="cs"/>
          <w:color w:val="000000" w:themeColor="text1"/>
          <w:cs/>
        </w:rPr>
        <w:t>เป็นระบบมากขึ้น</w:t>
      </w:r>
      <w:r w:rsidR="00AD65DD">
        <w:rPr>
          <w:rFonts w:hint="cs"/>
          <w:color w:val="000000" w:themeColor="text1"/>
          <w:cs/>
        </w:rPr>
        <w:t xml:space="preserve"> จึงเป็นสิ่งที่</w:t>
      </w:r>
      <w:r w:rsidR="00AD65DD">
        <w:rPr>
          <w:color w:val="000000" w:themeColor="text1"/>
          <w:cs/>
        </w:rPr>
        <w:t>องคกร</w:t>
      </w:r>
      <w:r w:rsidR="00AD65DD">
        <w:rPr>
          <w:rFonts w:hint="cs"/>
          <w:color w:val="000000" w:themeColor="text1"/>
          <w:cs/>
        </w:rPr>
        <w:t>เริ่มมองเห็นและให้ความสำคัญมากขึ้น เพื่อ</w:t>
      </w:r>
      <w:r w:rsidR="00200528">
        <w:rPr>
          <w:rFonts w:hint="cs"/>
          <w:color w:val="000000" w:themeColor="text1"/>
          <w:cs/>
        </w:rPr>
        <w:t xml:space="preserve">อำนวยความสะดวก </w:t>
      </w:r>
      <w:r w:rsidR="00AD65DD" w:rsidRPr="00AD65DD">
        <w:rPr>
          <w:color w:val="000000" w:themeColor="text1"/>
          <w:cs/>
        </w:rPr>
        <w:t xml:space="preserve">ชวยลดระยะเวลาในการทํางาน และทรัพยากร </w:t>
      </w:r>
      <w:r w:rsidR="00B778EC">
        <w:rPr>
          <w:rFonts w:hint="cs"/>
          <w:color w:val="000000" w:themeColor="text1"/>
          <w:cs/>
        </w:rPr>
        <w:t>และความ</w:t>
      </w:r>
      <w:r w:rsidR="00AD65DD" w:rsidRPr="00AD65DD">
        <w:rPr>
          <w:color w:val="000000" w:themeColor="text1"/>
          <w:cs/>
        </w:rPr>
        <w:t>สิ้</w:t>
      </w:r>
      <w:r w:rsidR="00AD65DD">
        <w:rPr>
          <w:color w:val="000000" w:themeColor="text1"/>
          <w:cs/>
        </w:rPr>
        <w:t>นเปลืองตาง ๆ ภาคในองคกร</w:t>
      </w:r>
      <w:del w:id="138" w:author="Pahommie" w:date="2014-11-04T15:36:00Z">
        <w:r w:rsidR="008B5C4C" w:rsidRPr="00AC333F" w:rsidDel="006528CB">
          <w:rPr>
            <w:color w:val="000000" w:themeColor="text1"/>
            <w:cs/>
          </w:rPr>
          <w:delText>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ข้อความ</w:delText>
        </w:r>
      </w:del>
    </w:p>
    <w:p w:rsidR="008B5C4C" w:rsidRPr="007E1467" w:rsidRDefault="008B5C4C" w:rsidP="008B5C4C">
      <w:pPr>
        <w:pStyle w:val="Heading2"/>
      </w:pPr>
      <w:bookmarkStart w:id="139" w:name="_Toc487543085"/>
      <w:r w:rsidRPr="007E1467">
        <w:rPr>
          <w:cs/>
        </w:rPr>
        <w:t>วัตถุประสงค์ของโครงงานสหกิจศึกษาที่ได้รับมอบหมาย</w:t>
      </w:r>
      <w:bookmarkEnd w:id="137"/>
      <w:bookmarkEnd w:id="139"/>
    </w:p>
    <w:p w:rsidR="008B5C4C" w:rsidRPr="00BB11A2" w:rsidRDefault="008B5C4C" w:rsidP="008B5C4C">
      <w:pPr>
        <w:pStyle w:val="ListParagraph"/>
        <w:numPr>
          <w:ilvl w:val="3"/>
          <w:numId w:val="2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000000" w:themeColor="text1"/>
          <w:szCs w:val="32"/>
        </w:rPr>
      </w:pPr>
      <w:r w:rsidRPr="00BB11A2">
        <w:rPr>
          <w:rFonts w:cs="TH SarabunPSK"/>
          <w:color w:val="000000" w:themeColor="text1"/>
          <w:szCs w:val="32"/>
          <w:cs/>
        </w:rPr>
        <w:t>เพื่อ</w:t>
      </w:r>
      <w:r w:rsidRPr="00BB11A2">
        <w:rPr>
          <w:rFonts w:cs="TH SarabunPSK" w:hint="cs"/>
          <w:color w:val="000000" w:themeColor="text1"/>
          <w:szCs w:val="32"/>
          <w:cs/>
        </w:rPr>
        <w:t xml:space="preserve">พัฒนาระบบ </w:t>
      </w:r>
      <w:r w:rsidRPr="00BB11A2">
        <w:rPr>
          <w:rFonts w:cs="TH SarabunPSK"/>
          <w:color w:val="000000" w:themeColor="text1"/>
          <w:szCs w:val="32"/>
        </w:rPr>
        <w:t>PCR (Process Change Report)</w:t>
      </w:r>
    </w:p>
    <w:p w:rsidR="008B5C4C" w:rsidRPr="00BB11A2" w:rsidRDefault="008B5C4C" w:rsidP="008B5C4C">
      <w:pPr>
        <w:pStyle w:val="ListParagraph"/>
        <w:numPr>
          <w:ilvl w:val="3"/>
          <w:numId w:val="2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000000" w:themeColor="text1"/>
          <w:szCs w:val="32"/>
        </w:rPr>
      </w:pPr>
      <w:r w:rsidRPr="00BB11A2">
        <w:rPr>
          <w:rFonts w:cs="TH SarabunPSK"/>
          <w:color w:val="000000" w:themeColor="text1"/>
          <w:szCs w:val="32"/>
          <w:cs/>
        </w:rPr>
        <w:t>เพื่อ</w:t>
      </w:r>
      <w:r w:rsidRPr="00BB11A2">
        <w:rPr>
          <w:rFonts w:cs="TH SarabunPSK" w:hint="cs"/>
          <w:color w:val="000000" w:themeColor="text1"/>
          <w:szCs w:val="32"/>
          <w:cs/>
        </w:rPr>
        <w:t>ความถูกต้องของข้อมูลและป้องกันข้อมูลสูญหาย</w:t>
      </w:r>
    </w:p>
    <w:p w:rsidR="008B5C4C" w:rsidRPr="00BB11A2" w:rsidRDefault="008B5C4C" w:rsidP="008B5C4C">
      <w:pPr>
        <w:pStyle w:val="ListParagraph"/>
        <w:numPr>
          <w:ilvl w:val="3"/>
          <w:numId w:val="2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000000" w:themeColor="text1"/>
          <w:szCs w:val="32"/>
        </w:rPr>
      </w:pPr>
      <w:r w:rsidRPr="00BB11A2">
        <w:rPr>
          <w:rFonts w:cs="TH SarabunPSK"/>
          <w:color w:val="000000" w:themeColor="text1"/>
          <w:szCs w:val="32"/>
          <w:cs/>
        </w:rPr>
        <w:t>เพื่อ</w:t>
      </w:r>
      <w:r w:rsidRPr="00BB11A2">
        <w:rPr>
          <w:rFonts w:cs="TH SarabunPSK" w:hint="cs"/>
          <w:color w:val="000000" w:themeColor="text1"/>
          <w:szCs w:val="32"/>
          <w:cs/>
        </w:rPr>
        <w:t>เพิ่มประสิทธิภาพและความสะดวกรวดเร็วในกระบวนการทำงาน</w:t>
      </w:r>
    </w:p>
    <w:p w:rsidR="008B5C4C" w:rsidRPr="00BB11A2" w:rsidRDefault="008B5C4C" w:rsidP="008B5C4C">
      <w:pPr>
        <w:pStyle w:val="ListParagraph"/>
        <w:numPr>
          <w:ilvl w:val="3"/>
          <w:numId w:val="2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000000" w:themeColor="text1"/>
          <w:szCs w:val="32"/>
        </w:rPr>
      </w:pPr>
      <w:bookmarkStart w:id="140" w:name="_Toc420265807"/>
      <w:r w:rsidRPr="00BB11A2">
        <w:rPr>
          <w:rFonts w:cs="TH SarabunPSK"/>
          <w:color w:val="000000" w:themeColor="text1"/>
          <w:szCs w:val="32"/>
          <w:cs/>
        </w:rPr>
        <w:t>เพื่อลดการใช้กระด</w:t>
      </w:r>
      <w:r w:rsidRPr="00BB11A2">
        <w:rPr>
          <w:rFonts w:cs="TH SarabunPSK" w:hint="cs"/>
          <w:color w:val="000000" w:themeColor="text1"/>
          <w:szCs w:val="32"/>
          <w:cs/>
        </w:rPr>
        <w:t>าษ</w:t>
      </w:r>
    </w:p>
    <w:p w:rsidR="008B5C4C" w:rsidRPr="007E1467" w:rsidRDefault="008B5C4C" w:rsidP="008B5C4C">
      <w:pPr>
        <w:pStyle w:val="Heading2"/>
      </w:pPr>
      <w:bookmarkStart w:id="141" w:name="_Toc487543086"/>
      <w:r w:rsidRPr="007E1467">
        <w:rPr>
          <w:cs/>
        </w:rPr>
        <w:t>เครื่องมือที่ใช้ในการพัฒนา</w:t>
      </w:r>
      <w:bookmarkEnd w:id="141"/>
    </w:p>
    <w:p w:rsidR="008B5C4C" w:rsidRDefault="008B5C4C" w:rsidP="008B5C4C">
      <w:pPr>
        <w:spacing w:line="240" w:lineRule="auto"/>
        <w:ind w:firstLine="720"/>
      </w:pPr>
      <w:r w:rsidRPr="0045730F">
        <w:rPr>
          <w:cs/>
        </w:rPr>
        <w:t>ระหว่างการพั</w:t>
      </w:r>
      <w:r w:rsidRPr="0045730F">
        <w:rPr>
          <w:rFonts w:hint="cs"/>
          <w:cs/>
        </w:rPr>
        <w:t>ฒนาระบบ เป็นสิ่งจำเป็นที่จะต้องมี</w:t>
      </w:r>
      <w:r w:rsidR="003925DA">
        <w:rPr>
          <w:rFonts w:hint="cs"/>
          <w:cs/>
        </w:rPr>
        <w:t>คือ</w:t>
      </w:r>
      <w:r>
        <w:rPr>
          <w:rFonts w:hint="cs"/>
          <w:cs/>
        </w:rPr>
        <w:t xml:space="preserve">เครื่องมือและเทคโนโลยีต่างๆ เข้าอำนวยความสะดวกในการพัฒนา เพื่อผลิตซอฟต์แวร์ที่มีคุณภาพที่ดี โดยแบ่งเครื่องมือออกได้เป็น </w:t>
      </w:r>
      <w:r>
        <w:t xml:space="preserve">2 </w:t>
      </w:r>
      <w:r>
        <w:rPr>
          <w:rFonts w:hint="cs"/>
          <w:cs/>
        </w:rPr>
        <w:t>หมวดคือ ภาษาที่ใช้ในการพัฒนา และซอฟต์แวร์ที่ใช้ในการพัฒนา ซึ่งในแต่ละหมวดจะจำแนก เครื่องมือต่างๆที่ใช้ในการปฏิบัติสหกิจดังต่อไปนี้</w:t>
      </w:r>
    </w:p>
    <w:p w:rsidR="008B5C4C" w:rsidRDefault="008B5C4C" w:rsidP="008B5C4C">
      <w:pPr>
        <w:pStyle w:val="Heading3"/>
      </w:pPr>
      <w:r>
        <w:rPr>
          <w:rFonts w:hint="cs"/>
          <w:cs/>
        </w:rPr>
        <w:t>ภาษาที่ใช้ในการพัฒนา</w:t>
      </w:r>
    </w:p>
    <w:p w:rsidR="008B5C4C" w:rsidRDefault="008061BD" w:rsidP="008B5C4C">
      <w:r w:rsidRPr="006F5596">
        <w:rPr>
          <w:rFonts w:hint="cs"/>
          <w:cs/>
        </w:rPr>
        <w:t>เครื่องมือทางภาษาที่ใช้ในการพัฒนาระบบ</w:t>
      </w:r>
      <w:r w:rsidR="00811CB6" w:rsidRPr="006F5596">
        <w:rPr>
          <w:rFonts w:hint="cs"/>
          <w:cs/>
        </w:rPr>
        <w:t>จัดการการ</w:t>
      </w:r>
      <w:r w:rsidRPr="006F5596">
        <w:rPr>
          <w:rFonts w:hint="cs"/>
          <w:cs/>
        </w:rPr>
        <w:t xml:space="preserve">เปลี่ยนแปลงกระบวนการ </w:t>
      </w:r>
      <w:r w:rsidR="00D12E2C" w:rsidRPr="006F5596">
        <w:rPr>
          <w:rFonts w:hint="cs"/>
          <w:cs/>
        </w:rPr>
        <w:t xml:space="preserve">ผู้ปฏิบัติสหกิจศึกษาได้เลือกใช้ภาษา </w:t>
      </w:r>
      <w:r w:rsidR="00D12E2C" w:rsidRPr="006F5596">
        <w:t>PHP, JavaScript, HTML, CSS, SQL</w:t>
      </w:r>
      <w:r w:rsidR="00D12E2C" w:rsidRPr="006F5596">
        <w:rPr>
          <w:rFonts w:hint="cs"/>
          <w:cs/>
        </w:rPr>
        <w:t xml:space="preserve"> เข้ามาเป็นเครื่องมือพัฒนา ซึ่งเป็นภาษาที่นิยมนำมาใช้ในการพัฒนาระบบงานบนเว็บ </w:t>
      </w:r>
    </w:p>
    <w:p w:rsidR="006919A1" w:rsidRPr="006F5596" w:rsidRDefault="006919A1" w:rsidP="008B5C4C">
      <w:pPr>
        <w:rPr>
          <w:rFonts w:hint="cs"/>
        </w:rPr>
      </w:pPr>
    </w:p>
    <w:p w:rsidR="008B5C4C" w:rsidRPr="006919A1" w:rsidRDefault="008B5C4C" w:rsidP="008B5C4C">
      <w:pPr>
        <w:pStyle w:val="ListParagraph"/>
        <w:numPr>
          <w:ilvl w:val="0"/>
          <w:numId w:val="8"/>
        </w:numPr>
        <w:spacing w:line="240" w:lineRule="auto"/>
      </w:pPr>
      <w:r w:rsidRPr="00623AD1">
        <w:rPr>
          <w:rFonts w:cs="TH SarabunPSK"/>
          <w:szCs w:val="32"/>
          <w:cs/>
        </w:rPr>
        <w:lastRenderedPageBreak/>
        <w:t xml:space="preserve">ภาษา </w:t>
      </w:r>
      <w:r w:rsidRPr="00623AD1">
        <w:rPr>
          <w:rFonts w:cs="TH SarabunPSK"/>
          <w:szCs w:val="32"/>
        </w:rPr>
        <w:t>PHP (PHP Hypertext Preprocessor)</w:t>
      </w:r>
    </w:p>
    <w:p w:rsidR="006919A1" w:rsidRPr="00AE71D0" w:rsidRDefault="00E06A13" w:rsidP="006919A1">
      <w:pPr>
        <w:pStyle w:val="ListParagraph"/>
        <w:spacing w:line="240" w:lineRule="auto"/>
        <w:ind w:left="1080"/>
        <w:rPr>
          <w:rFonts w:cs="TH SarabunPSK" w:hint="cs"/>
          <w:szCs w:val="32"/>
          <w:cs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>PHP</w:t>
      </w:r>
      <w:r>
        <w:rPr>
          <w:rFonts w:cs="TH SarabunPSK" w:hint="cs"/>
          <w:szCs w:val="32"/>
          <w:cs/>
        </w:rPr>
        <w:t xml:space="preserve"> </w:t>
      </w:r>
      <w:r w:rsidR="006919A1">
        <w:rPr>
          <w:rFonts w:cs="TH SarabunPSK" w:hint="cs"/>
          <w:szCs w:val="32"/>
          <w:cs/>
        </w:rPr>
        <w:t>เป็นเครื่องมือที่</w:t>
      </w:r>
      <w:r w:rsidR="00201616">
        <w:rPr>
          <w:rFonts w:cs="TH SarabunPSK" w:hint="cs"/>
          <w:szCs w:val="32"/>
          <w:cs/>
        </w:rPr>
        <w:t>เป็นที่นิยม</w:t>
      </w:r>
      <w:r w:rsidR="006919A1">
        <w:rPr>
          <w:rFonts w:cs="TH SarabunPSK" w:hint="cs"/>
          <w:szCs w:val="32"/>
          <w:cs/>
        </w:rPr>
        <w:t>ถูกนำมาใช้ในการพัฒนาเว็บ</w:t>
      </w:r>
      <w:r w:rsidR="00AE71D0">
        <w:rPr>
          <w:rFonts w:cs="TH SarabunPSK" w:hint="cs"/>
          <w:szCs w:val="32"/>
          <w:cs/>
        </w:rPr>
        <w:t>แอพลิเคชัน</w:t>
      </w:r>
      <w:r w:rsidR="00AE71D0" w:rsidRPr="00AE71D0">
        <w:rPr>
          <w:rFonts w:cs="TH SarabunPSK"/>
          <w:szCs w:val="32"/>
          <w:cs/>
        </w:rPr>
        <w:t xml:space="preserve"> </w:t>
      </w:r>
      <w:r w:rsidR="00AE71D0">
        <w:rPr>
          <w:rFonts w:cs="TH SarabunPSK" w:hint="cs"/>
          <w:szCs w:val="32"/>
          <w:cs/>
        </w:rPr>
        <w:t xml:space="preserve">เป็นโปรแกรมภาษาที่มีลักษณะ ภาษาสคิปต์ฝั่งเซิร์ฟเวอร์ </w:t>
      </w:r>
      <w:r w:rsidR="00AE71D0">
        <w:rPr>
          <w:rFonts w:cs="TH SarabunPSK"/>
          <w:szCs w:val="32"/>
        </w:rPr>
        <w:t xml:space="preserve">(Server-side scripting language) </w:t>
      </w:r>
      <w:r w:rsidR="00AE71D0">
        <w:rPr>
          <w:rFonts w:cs="TH SarabunPSK" w:hint="cs"/>
          <w:szCs w:val="32"/>
          <w:cs/>
        </w:rPr>
        <w:t>ลักษ</w:t>
      </w:r>
      <w:r w:rsidR="00C61910">
        <w:rPr>
          <w:rFonts w:cs="TH SarabunPSK" w:hint="cs"/>
          <w:szCs w:val="32"/>
          <w:cs/>
        </w:rPr>
        <w:t>ณะ</w:t>
      </w:r>
      <w:r w:rsidR="00AE71D0">
        <w:rPr>
          <w:rFonts w:cs="TH SarabunPSK" w:hint="cs"/>
          <w:szCs w:val="32"/>
          <w:cs/>
        </w:rPr>
        <w:t xml:space="preserve">เช่นนี้ทำให้สามารถใช้ภาษา </w:t>
      </w:r>
      <w:r w:rsidR="00AE71D0">
        <w:rPr>
          <w:rFonts w:cs="TH SarabunPSK"/>
          <w:szCs w:val="32"/>
        </w:rPr>
        <w:t xml:space="preserve">PHP </w:t>
      </w:r>
      <w:r w:rsidR="00AE71D0">
        <w:rPr>
          <w:rFonts w:cs="TH SarabunPSK" w:hint="cs"/>
          <w:szCs w:val="32"/>
          <w:cs/>
        </w:rPr>
        <w:t xml:space="preserve">พัฒนาระบบในลักษณะ </w:t>
      </w:r>
      <w:r w:rsidR="00AE71D0">
        <w:rPr>
          <w:rFonts w:cs="TH SarabunPSK"/>
          <w:szCs w:val="32"/>
        </w:rPr>
        <w:t xml:space="preserve">Dynamic Programming </w:t>
      </w:r>
      <w:r w:rsidR="00AE71D0">
        <w:rPr>
          <w:rFonts w:cs="TH SarabunPSK" w:hint="cs"/>
          <w:szCs w:val="32"/>
          <w:cs/>
        </w:rPr>
        <w:t>ได้ ข้อดีคือ</w:t>
      </w:r>
      <w:r w:rsidR="00AE71D0" w:rsidRPr="00AE71D0">
        <w:rPr>
          <w:rFonts w:cs="TH SarabunPSK"/>
          <w:szCs w:val="32"/>
          <w:cs/>
        </w:rPr>
        <w:t>ลิขสิทธิ์เปนโอเพนซอรส</w:t>
      </w:r>
      <w:r w:rsidR="00AE71D0">
        <w:rPr>
          <w:rFonts w:cs="TH SarabunPSK" w:hint="cs"/>
          <w:szCs w:val="32"/>
          <w:cs/>
        </w:rPr>
        <w:t xml:space="preserve"> สามารถดาวน์โหลดได้ฟรี มีการประมวลผลที่รวดเร็ว  อีกทั้งยังใช้ได้ทั้งบนระบบปฏิบัติการ </w:t>
      </w:r>
      <w:r w:rsidR="00AE71D0">
        <w:rPr>
          <w:rFonts w:cs="TH SarabunPSK"/>
          <w:szCs w:val="32"/>
        </w:rPr>
        <w:t xml:space="preserve">Windows, Unix, Linux </w:t>
      </w:r>
      <w:r w:rsidR="00AE71D0">
        <w:rPr>
          <w:rFonts w:cs="TH SarabunPSK" w:hint="cs"/>
          <w:szCs w:val="32"/>
          <w:cs/>
        </w:rPr>
        <w:t xml:space="preserve">และ </w:t>
      </w:r>
      <w:r w:rsidR="00AE71D0">
        <w:rPr>
          <w:rFonts w:cs="TH SarabunPSK"/>
          <w:szCs w:val="32"/>
        </w:rPr>
        <w:t xml:space="preserve">Macintosh </w:t>
      </w:r>
      <w:r w:rsidR="00AE71D0">
        <w:rPr>
          <w:rFonts w:cs="TH SarabunPSK" w:hint="cs"/>
          <w:szCs w:val="32"/>
          <w:cs/>
        </w:rPr>
        <w:t>อีกด้วย</w:t>
      </w:r>
    </w:p>
    <w:p w:rsidR="00D12E2C" w:rsidRPr="00623AD1" w:rsidRDefault="00D12E2C" w:rsidP="00D12E2C">
      <w:pPr>
        <w:pStyle w:val="ListParagraph"/>
        <w:spacing w:line="240" w:lineRule="auto"/>
        <w:ind w:left="1080"/>
        <w:rPr>
          <w:rFonts w:hint="cs"/>
        </w:rPr>
      </w:pPr>
    </w:p>
    <w:p w:rsidR="008B5C4C" w:rsidRDefault="008B5C4C" w:rsidP="008B5C4C">
      <w:pPr>
        <w:pStyle w:val="ListParagraph"/>
        <w:numPr>
          <w:ilvl w:val="0"/>
          <w:numId w:val="8"/>
        </w:numPr>
        <w:spacing w:line="240" w:lineRule="auto"/>
        <w:rPr>
          <w:rFonts w:cs="TH SarabunPSK"/>
          <w:szCs w:val="32"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>CSS (Cascading Style Sheet)</w:t>
      </w:r>
    </w:p>
    <w:p w:rsidR="00201616" w:rsidRPr="00201616" w:rsidRDefault="00E06A13" w:rsidP="00201616">
      <w:pPr>
        <w:pStyle w:val="ListParagraph"/>
        <w:spacing w:line="240" w:lineRule="auto"/>
        <w:ind w:left="1080"/>
        <w:rPr>
          <w:rFonts w:cs="TH SarabunPSK"/>
          <w:szCs w:val="32"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>CSS</w:t>
      </w:r>
      <w:r w:rsidRPr="00201616">
        <w:rPr>
          <w:rFonts w:cs="TH SarabunPSK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 </w:t>
      </w:r>
      <w:r w:rsidR="00201616" w:rsidRPr="00201616">
        <w:rPr>
          <w:rFonts w:cs="TH SarabunPSK"/>
          <w:szCs w:val="32"/>
          <w:cs/>
        </w:rPr>
        <w:t>มีลักษณะเป็นภาษาที่มีรูปแบบในการเขียน</w:t>
      </w:r>
      <w:r w:rsidR="00201616" w:rsidRPr="00201616">
        <w:rPr>
          <w:rFonts w:cs="TH SarabunPSK"/>
          <w:szCs w:val="32"/>
        </w:rPr>
        <w:t> </w:t>
      </w:r>
      <w:r w:rsidR="00201616" w:rsidRPr="00201616">
        <w:rPr>
          <w:rFonts w:cs="TH SarabunPSK"/>
          <w:szCs w:val="32"/>
        </w:rPr>
        <w:t>Syntax</w:t>
      </w:r>
      <w:r w:rsidR="00201616" w:rsidRPr="00201616">
        <w:rPr>
          <w:rFonts w:cs="TH SarabunPSK"/>
          <w:szCs w:val="32"/>
        </w:rPr>
        <w:t> </w:t>
      </w:r>
      <w:r w:rsidR="00201616" w:rsidRPr="00201616">
        <w:rPr>
          <w:rFonts w:cs="TH SarabunPSK"/>
          <w:szCs w:val="32"/>
          <w:cs/>
        </w:rPr>
        <w:t>แบบเฉพาะและได้ถูกกำหนดมาตรฐานโดย</w:t>
      </w:r>
      <w:r w:rsidR="00201616" w:rsidRPr="00201616">
        <w:rPr>
          <w:rFonts w:cs="TH SarabunPSK"/>
          <w:szCs w:val="32"/>
        </w:rPr>
        <w:t> </w:t>
      </w:r>
      <w:r w:rsidR="00201616" w:rsidRPr="00201616">
        <w:rPr>
          <w:rFonts w:cs="TH SarabunPSK"/>
          <w:szCs w:val="32"/>
        </w:rPr>
        <w:t>W3C</w:t>
      </w:r>
      <w:r w:rsidR="00201616" w:rsidRPr="00201616">
        <w:rPr>
          <w:rFonts w:cs="TH SarabunPSK"/>
          <w:szCs w:val="32"/>
        </w:rPr>
        <w:t> </w:t>
      </w:r>
      <w:r w:rsidR="00201616" w:rsidRPr="00201616">
        <w:rPr>
          <w:rFonts w:cs="TH SarabunPSK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  <w:r w:rsidR="00201616">
        <w:rPr>
          <w:rFonts w:cs="TH SarabunPSK" w:hint="cs"/>
          <w:szCs w:val="32"/>
          <w:cs/>
        </w:rPr>
        <w:t xml:space="preserve"> ประโยชน์ของภาษา </w:t>
      </w:r>
      <w:r w:rsidR="00201616">
        <w:rPr>
          <w:rFonts w:cs="TH SarabunPSK"/>
          <w:szCs w:val="32"/>
        </w:rPr>
        <w:t xml:space="preserve">CSS </w:t>
      </w:r>
      <w:r w:rsidR="00201616">
        <w:rPr>
          <w:rFonts w:cs="TH SarabunPSK" w:hint="cs"/>
          <w:szCs w:val="32"/>
          <w:cs/>
        </w:rPr>
        <w:t xml:space="preserve">คือ </w:t>
      </w:r>
      <w:r w:rsidR="006D2E9B">
        <w:rPr>
          <w:rFonts w:cs="TH SarabunPSK" w:hint="cs"/>
          <w:szCs w:val="32"/>
          <w:cs/>
        </w:rPr>
        <w:t xml:space="preserve">ช่วยลดการใช้ ภาษา </w:t>
      </w:r>
      <w:r w:rsidR="006D2E9B">
        <w:rPr>
          <w:rFonts w:cs="TH SarabunPSK"/>
          <w:szCs w:val="32"/>
        </w:rPr>
        <w:t xml:space="preserve">HTML </w:t>
      </w:r>
      <w:r w:rsidR="006D2E9B" w:rsidRPr="006D2E9B">
        <w:rPr>
          <w:rFonts w:cs="TH SarabunPSK"/>
          <w:szCs w:val="32"/>
          <w:cs/>
        </w:rPr>
        <w:t xml:space="preserve">ลงได้ในระดับหนึ่ง </w:t>
      </w:r>
      <w:r w:rsidR="006D2E9B">
        <w:rPr>
          <w:rFonts w:cs="TH SarabunPSK" w:hint="cs"/>
          <w:szCs w:val="32"/>
          <w:cs/>
        </w:rPr>
        <w:t>ทำให้ไฟล์เล็กลงและส่งผลให้</w:t>
      </w:r>
      <w:r w:rsidR="006D2E9B" w:rsidRPr="006D2E9B">
        <w:rPr>
          <w:rFonts w:cs="TH SarabunPSK"/>
          <w:szCs w:val="32"/>
          <w:cs/>
        </w:rPr>
        <w:t>สามารถดาวน์โหลดไฟล์ได้เร็วและแยกระหว่างเนื้อหากับรูปแบบในการแสดงผลได้อย่างชัดเจน</w:t>
      </w:r>
      <w:r w:rsidR="006D2E9B">
        <w:rPr>
          <w:rFonts w:cs="TH SarabunPSK" w:hint="cs"/>
          <w:szCs w:val="32"/>
          <w:cs/>
        </w:rPr>
        <w:t xml:space="preserve"> </w:t>
      </w:r>
      <w:r w:rsidR="006D2E9B" w:rsidRPr="006D2E9B">
        <w:rPr>
          <w:rFonts w:cs="TH SarabunPSK"/>
          <w:szCs w:val="32"/>
          <w:cs/>
        </w:rPr>
        <w:t>สามารถกำหนดรูปแบบการแสดผลจากคำสั่ง</w:t>
      </w:r>
      <w:r w:rsidR="006D2E9B" w:rsidRPr="006D2E9B">
        <w:rPr>
          <w:rFonts w:cs="TH SarabunPSK"/>
          <w:szCs w:val="32"/>
        </w:rPr>
        <w:t> style sheet</w:t>
      </w:r>
      <w:r w:rsidR="006D2E9B" w:rsidRPr="006D2E9B">
        <w:rPr>
          <w:rFonts w:cs="TH SarabunPSK"/>
          <w:szCs w:val="32"/>
        </w:rPr>
        <w:t> </w:t>
      </w:r>
      <w:r w:rsidR="006D2E9B" w:rsidRPr="006D2E9B">
        <w:rPr>
          <w:rFonts w:cs="TH SarabunPSK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</w:t>
      </w:r>
      <w:r w:rsidR="006D2E9B">
        <w:rPr>
          <w:rFonts w:cs="TH SarabunPSK" w:hint="cs"/>
          <w:szCs w:val="32"/>
          <w:cs/>
        </w:rPr>
        <w:t xml:space="preserve"> อีกทั้ง</w:t>
      </w:r>
      <w:r w:rsidR="006D2E9B" w:rsidRPr="006D2E9B">
        <w:rPr>
          <w:rFonts w:cs="TH SarabunPSK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  <w:r w:rsidR="006D2E9B">
        <w:rPr>
          <w:rFonts w:cs="TH SarabunPSK" w:hint="cs"/>
          <w:szCs w:val="32"/>
          <w:cs/>
        </w:rPr>
        <w:t xml:space="preserve"> </w:t>
      </w:r>
      <w:r w:rsidR="006D2E9B" w:rsidRPr="006D2E9B">
        <w:rPr>
          <w:rFonts w:cs="TH SarabunPSK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</w:p>
    <w:p w:rsidR="008B5C4C" w:rsidRDefault="008B5C4C" w:rsidP="008B5C4C">
      <w:pPr>
        <w:pStyle w:val="ListParagraph"/>
        <w:numPr>
          <w:ilvl w:val="0"/>
          <w:numId w:val="8"/>
        </w:numPr>
        <w:spacing w:line="240" w:lineRule="auto"/>
        <w:rPr>
          <w:rFonts w:cs="TH SarabunPSK"/>
          <w:szCs w:val="32"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>HTML (Hypertext Markup Language)</w:t>
      </w:r>
    </w:p>
    <w:p w:rsidR="00753DBF" w:rsidRPr="00E06A13" w:rsidRDefault="00E06A13" w:rsidP="00814D99">
      <w:pPr>
        <w:pStyle w:val="ListParagraph"/>
        <w:shd w:val="clear" w:color="auto" w:fill="FFFFFF"/>
        <w:spacing w:before="0" w:line="240" w:lineRule="auto"/>
        <w:ind w:left="1080"/>
        <w:rPr>
          <w:rFonts w:cs="TH SarabunPSK"/>
          <w:szCs w:val="32"/>
        </w:rPr>
      </w:pPr>
      <w:r w:rsidRPr="00E06A13">
        <w:rPr>
          <w:rFonts w:cs="TH SarabunPSK"/>
          <w:szCs w:val="32"/>
          <w:cs/>
        </w:rPr>
        <w:t>พัฒนาโดย ทิม เบอร์เนอรส์ ลี (</w:t>
      </w:r>
      <w:r w:rsidRPr="00E06A13">
        <w:rPr>
          <w:rFonts w:cs="TH SarabunPSK"/>
          <w:szCs w:val="32"/>
        </w:rPr>
        <w:t>Tim Berners Lee)</w:t>
      </w:r>
      <w:r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</w:rPr>
        <w:t>HTML </w:t>
      </w:r>
      <w:r w:rsidR="00CA30BD" w:rsidRPr="00E06A13">
        <w:rPr>
          <w:rFonts w:cs="TH SarabunPSK"/>
          <w:szCs w:val="32"/>
          <w:cs/>
        </w:rPr>
        <w:t>เป็นภาษาที่ใช้</w:t>
      </w:r>
      <w:r w:rsidR="00753DBF" w:rsidRPr="00E06A13">
        <w:rPr>
          <w:rFonts w:cs="TH SarabunPSK"/>
          <w:szCs w:val="32"/>
          <w:cs/>
        </w:rPr>
        <w:t>เพื่อตอบสนอง</w:t>
      </w:r>
      <w:r w:rsidR="00814D99">
        <w:rPr>
          <w:rFonts w:cs="TH SarabunPSK"/>
          <w:szCs w:val="32"/>
          <w:cs/>
        </w:rPr>
        <w:t>ในการแสดงผลบนจอภาพ</w:t>
      </w:r>
      <w:r w:rsidR="00753DBF" w:rsidRPr="00E06A13">
        <w:rPr>
          <w:rFonts w:cs="TH SarabunPSK"/>
          <w:szCs w:val="32"/>
          <w:cs/>
        </w:rPr>
        <w:t>ในลักษณะเว็บเพจ</w:t>
      </w:r>
      <w:r w:rsidR="00814D99"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  <w:cs/>
        </w:rPr>
        <w:t>ซึ่งสามารถแสดงผลได้ทั้งภาษาไทยและภาษาอังกฤษ รวมทั้งรูปกราฟิก</w:t>
      </w:r>
      <w:r w:rsidR="00753DBF" w:rsidRPr="00E06A13">
        <w:rPr>
          <w:rFonts w:cs="TH SarabunPSK"/>
          <w:szCs w:val="32"/>
        </w:rPr>
        <w:t xml:space="preserve">, </w:t>
      </w:r>
      <w:r w:rsidR="00753DBF" w:rsidRPr="00E06A13">
        <w:rPr>
          <w:rFonts w:cs="TH SarabunPSK"/>
          <w:szCs w:val="32"/>
          <w:cs/>
        </w:rPr>
        <w:t>ภาพนิ่ง</w:t>
      </w:r>
      <w:r w:rsidR="00753DBF" w:rsidRPr="00E06A13">
        <w:rPr>
          <w:rFonts w:cs="TH SarabunPSK"/>
          <w:szCs w:val="32"/>
        </w:rPr>
        <w:t>, </w:t>
      </w:r>
      <w:r w:rsidR="00753DBF" w:rsidRPr="00E06A13">
        <w:rPr>
          <w:rFonts w:cs="TH SarabunPSK"/>
          <w:szCs w:val="32"/>
          <w:cs/>
        </w:rPr>
        <w:t>ภาพเคลื่อนไหว</w:t>
      </w:r>
      <w:r w:rsidR="00753DBF" w:rsidRPr="00E06A13">
        <w:rPr>
          <w:rFonts w:cs="TH SarabunPSK"/>
          <w:szCs w:val="32"/>
        </w:rPr>
        <w:t>,</w:t>
      </w:r>
      <w:r w:rsidR="00753DBF" w:rsidRPr="00E06A13">
        <w:rPr>
          <w:rFonts w:cs="TH SarabunPSK"/>
          <w:szCs w:val="32"/>
          <w:cs/>
        </w:rPr>
        <w:t>เสียง หรือแม้กระทั้งการเชื่อมโยงไปยังเว็บไซต์อื่นๆ</w:t>
      </w:r>
      <w:r w:rsidR="00753DBF" w:rsidRPr="00E06A13">
        <w:rPr>
          <w:rFonts w:cs="TH SarabunPSK"/>
          <w:szCs w:val="32"/>
        </w:rPr>
        <w:t> </w:t>
      </w:r>
      <w:r w:rsidR="00753DBF" w:rsidRPr="00E06A13">
        <w:rPr>
          <w:rFonts w:cs="TH SarabunPSK"/>
          <w:szCs w:val="32"/>
          <w:cs/>
        </w:rPr>
        <w:t xml:space="preserve">ในระบบอินเตอร์เน็ต ภาษา </w:t>
      </w:r>
      <w:r w:rsidR="00753DBF" w:rsidRPr="00E06A13">
        <w:rPr>
          <w:rFonts w:cs="TH SarabunPSK"/>
          <w:szCs w:val="32"/>
        </w:rPr>
        <w:t xml:space="preserve">HTML </w:t>
      </w:r>
      <w:r w:rsidR="00753DBF" w:rsidRPr="00E06A13">
        <w:rPr>
          <w:rFonts w:cs="TH SarabunPSK"/>
          <w:szCs w:val="32"/>
          <w:cs/>
        </w:rPr>
        <w:t>เป็นภาษาที่มีลักษณะเป็นโค้ด(</w:t>
      </w:r>
      <w:r w:rsidR="00753DBF" w:rsidRPr="00E06A13">
        <w:rPr>
          <w:rFonts w:cs="TH SarabunPSK"/>
          <w:szCs w:val="32"/>
        </w:rPr>
        <w:t>Code)</w:t>
      </w:r>
      <w:r w:rsidR="00753DBF" w:rsidRPr="00E06A13"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  <w:cs/>
        </w:rPr>
        <w:t>กล่าวคือ จะเป็นไฟล์ที่เก็บข้อมูลที่เป็นตัวอักษรในมาตรฐานของรหัสแอสกี (</w:t>
      </w:r>
      <w:r w:rsidR="00753DBF" w:rsidRPr="00E06A13">
        <w:rPr>
          <w:rFonts w:cs="TH SarabunPSK"/>
          <w:szCs w:val="32"/>
        </w:rPr>
        <w:t>ASCII Code)</w:t>
      </w:r>
      <w:r w:rsidR="00814D99">
        <w:rPr>
          <w:rFonts w:cs="TH SarabunPSK"/>
          <w:szCs w:val="32"/>
        </w:rPr>
        <w:t xml:space="preserve"> </w:t>
      </w:r>
      <w:r w:rsidR="00753DBF" w:rsidRPr="00E06A13">
        <w:rPr>
          <w:rFonts w:cs="TH SarabunPSK"/>
          <w:szCs w:val="32"/>
          <w:cs/>
        </w:rPr>
        <w:t>โดยเขียนอยู่ในรูปของเอกสารข้อความ (</w:t>
      </w:r>
      <w:r w:rsidR="00753DBF" w:rsidRPr="00E06A13">
        <w:rPr>
          <w:rFonts w:cs="TH SarabunPSK"/>
          <w:szCs w:val="32"/>
        </w:rPr>
        <w:t>Text Document)</w:t>
      </w:r>
      <w:r w:rsidR="00814D99"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  <w:cs/>
        </w:rPr>
        <w:t>ดั</w:t>
      </w:r>
      <w:r w:rsidR="00814D99">
        <w:rPr>
          <w:rFonts w:cs="TH SarabunPSK" w:hint="cs"/>
          <w:szCs w:val="32"/>
          <w:cs/>
        </w:rPr>
        <w:t>ง</w:t>
      </w:r>
      <w:r w:rsidR="00753DBF" w:rsidRPr="00E06A13">
        <w:rPr>
          <w:rFonts w:cs="TH SarabunPSK"/>
          <w:szCs w:val="32"/>
          <w:cs/>
        </w:rPr>
        <w:t>นั้นจึงทำให้ง่ายต่อการเรียนรู้</w:t>
      </w:r>
      <w:r w:rsidR="00753DBF" w:rsidRPr="00E06A13">
        <w:rPr>
          <w:rFonts w:cs="TH SarabunPSK"/>
          <w:szCs w:val="32"/>
        </w:rPr>
        <w:t> </w:t>
      </w:r>
      <w:r w:rsidR="00753DBF" w:rsidRPr="00E06A13">
        <w:rPr>
          <w:rFonts w:cs="TH SarabunPSK"/>
          <w:szCs w:val="32"/>
          <w:cs/>
        </w:rPr>
        <w:t>สามารถกำหนดรูปแบบและโครงสร้างได้ง่ายด้วย ภาษา</w:t>
      </w:r>
      <w:r w:rsidR="00CA30BD" w:rsidRPr="00E06A13"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</w:rPr>
        <w:t>HTML</w:t>
      </w:r>
      <w:r w:rsidR="00CA30BD" w:rsidRPr="00E06A13"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  <w:cs/>
        </w:rPr>
        <w:t>นี้ได้ถูกพัฒนามาอย่างต่อเนื่อง</w:t>
      </w:r>
      <w:r>
        <w:rPr>
          <w:rFonts w:cs="TH SarabunPSK" w:hint="cs"/>
          <w:szCs w:val="32"/>
          <w:cs/>
        </w:rPr>
        <w:t xml:space="preserve"> </w:t>
      </w:r>
      <w:r w:rsidR="00753DBF" w:rsidRPr="00E06A13">
        <w:rPr>
          <w:rFonts w:cs="TH SarabunPSK"/>
          <w:szCs w:val="32"/>
          <w:cs/>
        </w:rPr>
        <w:t>เพื่อให้ใช้ได้ง่ายขึ้นและตอบสนองต่อการใช้รูปภาพทางกราฟิก</w:t>
      </w:r>
      <w:r w:rsidR="00753DBF" w:rsidRPr="00E06A13">
        <w:rPr>
          <w:rFonts w:cs="TH SarabunPSK"/>
          <w:szCs w:val="32"/>
        </w:rPr>
        <w:t> </w:t>
      </w:r>
    </w:p>
    <w:p w:rsidR="00452790" w:rsidRPr="00CA30BD" w:rsidRDefault="00452790" w:rsidP="00452790">
      <w:pPr>
        <w:pStyle w:val="ListParagraph"/>
        <w:spacing w:line="240" w:lineRule="auto"/>
        <w:ind w:left="1080"/>
        <w:rPr>
          <w:rFonts w:cs="TH SarabunPSK" w:hint="cs"/>
          <w:szCs w:val="32"/>
        </w:rPr>
      </w:pPr>
    </w:p>
    <w:p w:rsidR="008B5C4C" w:rsidRDefault="008B5C4C" w:rsidP="008B5C4C">
      <w:pPr>
        <w:pStyle w:val="ListParagraph"/>
        <w:numPr>
          <w:ilvl w:val="0"/>
          <w:numId w:val="8"/>
        </w:numPr>
        <w:spacing w:line="240" w:lineRule="auto"/>
        <w:rPr>
          <w:rFonts w:cs="TH SarabunPSK"/>
          <w:szCs w:val="32"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>SQL (Structured Query Language)</w:t>
      </w:r>
    </w:p>
    <w:p w:rsidR="00E06A13" w:rsidRPr="001D0600" w:rsidRDefault="00C61655" w:rsidP="00E06A13">
      <w:pPr>
        <w:pStyle w:val="ListParagraph"/>
        <w:spacing w:line="240" w:lineRule="auto"/>
        <w:ind w:left="1080"/>
        <w:rPr>
          <w:rFonts w:cs="TH SarabunPSK" w:hint="cs"/>
          <w:szCs w:val="32"/>
          <w:cs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 xml:space="preserve">SQL </w:t>
      </w:r>
      <w:r w:rsidR="001D0600" w:rsidRPr="001D0600">
        <w:rPr>
          <w:rFonts w:cs="TH SarabunPSK"/>
          <w:szCs w:val="32"/>
        </w:rPr>
        <w:t> </w:t>
      </w:r>
      <w:r w:rsidR="001D0600" w:rsidRPr="001D0600">
        <w:rPr>
          <w:rFonts w:cs="TH SarabunPSK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="001D0600" w:rsidRPr="001D0600">
        <w:rPr>
          <w:rFonts w:cs="TH SarabunPSK"/>
          <w:szCs w:val="32"/>
        </w:rPr>
        <w:t xml:space="preserve">open system) </w:t>
      </w:r>
      <w:r w:rsidR="001D0600" w:rsidRPr="001D0600">
        <w:rPr>
          <w:rFonts w:cs="TH SarabunPSK"/>
          <w:szCs w:val="32"/>
          <w:cs/>
        </w:rPr>
        <w:t xml:space="preserve">หมายถึงเราสามารถใช้คำสั่ง </w:t>
      </w:r>
      <w:r w:rsidR="001D0600">
        <w:rPr>
          <w:rFonts w:cs="TH SarabunPSK"/>
          <w:szCs w:val="32"/>
        </w:rPr>
        <w:t xml:space="preserve">SQL </w:t>
      </w:r>
      <w:r w:rsidR="001D0600" w:rsidRPr="001D0600">
        <w:rPr>
          <w:rFonts w:cs="TH SarabunPSK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="001D0600" w:rsidRPr="001D0600">
        <w:rPr>
          <w:rFonts w:cs="TH SarabunPSK"/>
          <w:szCs w:val="32"/>
        </w:rPr>
        <w:t xml:space="preserve">  </w:t>
      </w:r>
      <w:r w:rsidR="001D0600" w:rsidRPr="001D0600">
        <w:rPr>
          <w:rFonts w:cs="TH SarabunPSK"/>
          <w:szCs w:val="32"/>
          <w:cs/>
        </w:rPr>
        <w:t xml:space="preserve">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="001D0600" w:rsidRPr="001D0600">
        <w:rPr>
          <w:rFonts w:cs="TH SarabunPSK"/>
          <w:szCs w:val="32"/>
        </w:rPr>
        <w:t xml:space="preserve">SQL </w:t>
      </w:r>
      <w:r w:rsidR="001D0600" w:rsidRPr="001D0600">
        <w:rPr>
          <w:rFonts w:cs="TH SarabunPSK"/>
          <w:szCs w:val="32"/>
          <w:cs/>
        </w:rPr>
        <w:t xml:space="preserve">ยังเป็นชื่อโปรแกรมฐานข้อมูล ซึ่งโปรแกรม </w:t>
      </w:r>
      <w:r w:rsidR="001D0600" w:rsidRPr="001D0600">
        <w:rPr>
          <w:rFonts w:cs="TH SarabunPSK"/>
          <w:szCs w:val="32"/>
        </w:rPr>
        <w:t xml:space="preserve">SQL </w:t>
      </w:r>
      <w:r w:rsidR="001D0600" w:rsidRPr="001D0600">
        <w:rPr>
          <w:rFonts w:cs="TH SarabunPSK"/>
          <w:szCs w:val="32"/>
          <w:cs/>
        </w:rPr>
        <w:t>เป็นโปรแกรมฐานข้อมูลที่มี</w:t>
      </w:r>
      <w:r w:rsidR="001D0600" w:rsidRPr="001D0600">
        <w:rPr>
          <w:rFonts w:cs="TH SarabunPSK"/>
          <w:szCs w:val="32"/>
          <w:cs/>
        </w:rPr>
        <w:lastRenderedPageBreak/>
        <w:t xml:space="preserve">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1D0600" w:rsidRPr="001D0600">
        <w:rPr>
          <w:rFonts w:cs="TH SarabunPSK"/>
          <w:szCs w:val="32"/>
        </w:rPr>
        <w:t xml:space="preserve">SQL </w:t>
      </w:r>
      <w:r w:rsidR="001D0600" w:rsidRPr="001D0600">
        <w:rPr>
          <w:rFonts w:cs="TH SarabunPSK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="001D0600" w:rsidRPr="001D0600">
        <w:rPr>
          <w:rFonts w:cs="TH SarabunPSK"/>
          <w:szCs w:val="32"/>
        </w:rPr>
        <w:t xml:space="preserve">4 </w:t>
      </w:r>
      <w:r w:rsidR="001D0600" w:rsidRPr="001D0600">
        <w:rPr>
          <w:rFonts w:cs="TH SarabunPSK"/>
          <w:szCs w:val="32"/>
          <w:cs/>
        </w:rPr>
        <w:t>ประเภท</w:t>
      </w:r>
      <w:r w:rsidR="001D0600">
        <w:rPr>
          <w:rFonts w:cs="TH SarabunPSK" w:hint="cs"/>
          <w:szCs w:val="32"/>
          <w:cs/>
        </w:rPr>
        <w:t>ได้แก่</w:t>
      </w:r>
      <w:r w:rsidR="001D0600" w:rsidRPr="001D0600">
        <w:rPr>
          <w:rFonts w:cs="TH SarabunPSK"/>
          <w:szCs w:val="32"/>
        </w:rPr>
        <w:t> </w:t>
      </w:r>
      <w:r w:rsidR="001D0600" w:rsidRPr="001D0600">
        <w:rPr>
          <w:rFonts w:cs="TH SarabunPSK"/>
          <w:szCs w:val="32"/>
        </w:rPr>
        <w:t xml:space="preserve"> </w:t>
      </w:r>
      <w:r w:rsidR="001D0600" w:rsidRPr="001D0600">
        <w:rPr>
          <w:rFonts w:cs="TH SarabunPSK"/>
          <w:szCs w:val="32"/>
          <w:cs/>
        </w:rPr>
        <w:t>เพิ่ม</w:t>
      </w:r>
      <w:r w:rsidR="001D0600" w:rsidRPr="001D0600">
        <w:rPr>
          <w:rFonts w:cs="TH SarabunPSK" w:hint="cs"/>
          <w:szCs w:val="32"/>
          <w:cs/>
        </w:rPr>
        <w:t xml:space="preserve"> ลบ แก้ไข</w:t>
      </w:r>
      <w:r w:rsidR="001D0600" w:rsidRPr="001D0600">
        <w:rPr>
          <w:rFonts w:cs="TH SarabunPSK"/>
          <w:szCs w:val="32"/>
        </w:rPr>
        <w:t xml:space="preserve"> </w:t>
      </w:r>
      <w:r w:rsidR="001D0600" w:rsidRPr="001D0600">
        <w:rPr>
          <w:rFonts w:cs="TH SarabunPSK" w:hint="cs"/>
          <w:szCs w:val="32"/>
          <w:cs/>
        </w:rPr>
        <w:t>และดึงข้อมูล</w:t>
      </w:r>
    </w:p>
    <w:p w:rsidR="008B5C4C" w:rsidRDefault="008B5C4C" w:rsidP="008B5C4C">
      <w:pPr>
        <w:pStyle w:val="ListParagraph"/>
        <w:numPr>
          <w:ilvl w:val="0"/>
          <w:numId w:val="8"/>
        </w:numPr>
        <w:spacing w:line="240" w:lineRule="auto"/>
        <w:rPr>
          <w:rFonts w:cs="TH SarabunPSK"/>
          <w:szCs w:val="32"/>
        </w:rPr>
      </w:pPr>
      <w:r w:rsidRPr="00623AD1">
        <w:rPr>
          <w:rFonts w:cs="TH SarabunPSK"/>
          <w:szCs w:val="32"/>
          <w:cs/>
        </w:rPr>
        <w:t xml:space="preserve">ภาษา </w:t>
      </w:r>
      <w:r w:rsidRPr="00623AD1">
        <w:rPr>
          <w:rFonts w:cs="TH SarabunPSK"/>
          <w:szCs w:val="32"/>
        </w:rPr>
        <w:t>JavaScript</w:t>
      </w:r>
    </w:p>
    <w:p w:rsidR="00C12FD1" w:rsidRDefault="00C12FD1" w:rsidP="00C12FD1">
      <w:pPr>
        <w:pStyle w:val="ListParagraph"/>
        <w:spacing w:line="240" w:lineRule="auto"/>
        <w:ind w:left="1080"/>
        <w:rPr>
          <w:rFonts w:cs="TH SarabunPSK"/>
          <w:szCs w:val="32"/>
        </w:rPr>
      </w:pPr>
      <w:r w:rsidRPr="00395F33">
        <w:rPr>
          <w:rFonts w:cs="TH SarabunPSK"/>
          <w:szCs w:val="32"/>
          <w:cs/>
        </w:rPr>
        <w:t xml:space="preserve">ภาษา </w:t>
      </w:r>
      <w:r w:rsidRPr="00395F33">
        <w:rPr>
          <w:rFonts w:cs="TH SarabunPSK"/>
          <w:szCs w:val="32"/>
        </w:rPr>
        <w:t xml:space="preserve">JavaScript </w:t>
      </w:r>
      <w:r w:rsidRPr="00395F33">
        <w:rPr>
          <w:rFonts w:cs="TH SarabunPSK"/>
          <w:szCs w:val="32"/>
          <w:cs/>
        </w:rPr>
        <w:t xml:space="preserve">ถูกออกแบบและสร้างโดย </w:t>
      </w:r>
      <w:r w:rsidRPr="00395F33">
        <w:rPr>
          <w:rFonts w:cs="TH SarabunPSK"/>
          <w:szCs w:val="32"/>
        </w:rPr>
        <w:t xml:space="preserve">Brendan </w:t>
      </w:r>
      <w:proofErr w:type="spellStart"/>
      <w:r w:rsidRPr="00395F33">
        <w:rPr>
          <w:rFonts w:cs="TH SarabunPSK"/>
          <w:szCs w:val="32"/>
        </w:rPr>
        <w:t>Eich</w:t>
      </w:r>
      <w:proofErr w:type="spellEnd"/>
      <w:r w:rsidRPr="00C12FD1">
        <w:rPr>
          <w:rFonts w:cs="TH SarabunPSK"/>
          <w:szCs w:val="32"/>
          <w:cs/>
        </w:rPr>
        <w:t xml:space="preserve"> </w:t>
      </w:r>
      <w:r w:rsidR="00395F33" w:rsidRPr="00395F33">
        <w:rPr>
          <w:rFonts w:cs="TH SarabunPSK"/>
          <w:szCs w:val="32"/>
          <w:cs/>
        </w:rPr>
        <w:t xml:space="preserve">รองรับการเขียนโปรแกรมทั้งแบบ </w:t>
      </w:r>
      <w:r w:rsidR="00395F33" w:rsidRPr="00395F33">
        <w:rPr>
          <w:rFonts w:cs="TH SarabunPSK"/>
          <w:szCs w:val="32"/>
        </w:rPr>
        <w:t xml:space="preserve">Event-driven, Functional </w:t>
      </w:r>
      <w:r w:rsidR="00395F33" w:rsidRPr="00395F33">
        <w:rPr>
          <w:rFonts w:cs="TH SarabunPSK"/>
          <w:szCs w:val="32"/>
          <w:cs/>
        </w:rPr>
        <w:t>และแบบลำดับขั้นตอน มันมีไลบรารี่ (</w:t>
      </w:r>
      <w:r w:rsidR="00395F33" w:rsidRPr="00395F33">
        <w:rPr>
          <w:rFonts w:cs="TH SarabunPSK"/>
          <w:szCs w:val="32"/>
        </w:rPr>
        <w:t xml:space="preserve">APIs) </w:t>
      </w:r>
      <w:r w:rsidR="00395F33" w:rsidRPr="00395F33">
        <w:rPr>
          <w:rFonts w:cs="TH SarabunPSK"/>
          <w:szCs w:val="32"/>
          <w:cs/>
        </w:rPr>
        <w:t xml:space="preserve">สำหรับทำงานกับข้อความ วันที่ </w:t>
      </w:r>
      <w:r w:rsidR="00395F33" w:rsidRPr="00395F33">
        <w:rPr>
          <w:rFonts w:cs="TH SarabunPSK"/>
          <w:szCs w:val="32"/>
        </w:rPr>
        <w:t xml:space="preserve">Regular expression </w:t>
      </w:r>
      <w:r w:rsidR="00395F33" w:rsidRPr="00395F33">
        <w:rPr>
          <w:rFonts w:cs="TH SarabunPSK"/>
          <w:szCs w:val="32"/>
          <w:cs/>
        </w:rPr>
        <w:t xml:space="preserve">และโครงสร้างข้อมูลพื้นฐานอย่าง </w:t>
      </w:r>
      <w:r w:rsidR="00395F33" w:rsidRPr="00395F33">
        <w:rPr>
          <w:rFonts w:cs="TH SarabunPSK"/>
          <w:szCs w:val="32"/>
        </w:rPr>
        <w:t xml:space="preserve">Array </w:t>
      </w:r>
      <w:r w:rsidR="00395F33" w:rsidRPr="00395F33">
        <w:rPr>
          <w:rFonts w:cs="TH SarabunPSK"/>
          <w:szCs w:val="32"/>
          <w:cs/>
        </w:rPr>
        <w:t xml:space="preserve">และ </w:t>
      </w:r>
      <w:r w:rsidR="00395F33" w:rsidRPr="00395F33">
        <w:rPr>
          <w:rFonts w:cs="TH SarabunPSK"/>
          <w:szCs w:val="32"/>
        </w:rPr>
        <w:t xml:space="preserve">Map </w:t>
      </w:r>
      <w:r w:rsidR="00395F33" w:rsidRPr="00395F33">
        <w:rPr>
          <w:rFonts w:cs="TH SarabunPSK"/>
          <w:szCs w:val="32"/>
          <w:cs/>
        </w:rPr>
        <w:t xml:space="preserve">หรือแม้กระทั่ง </w:t>
      </w:r>
      <w:r w:rsidR="00395F33" w:rsidRPr="00395F33">
        <w:rPr>
          <w:rFonts w:cs="TH SarabunPSK"/>
          <w:szCs w:val="32"/>
        </w:rPr>
        <w:t xml:space="preserve">Document Object Model (DOM) </w:t>
      </w:r>
      <w:r w:rsidR="00395F33" w:rsidRPr="00395F33">
        <w:rPr>
          <w:rFonts w:cs="TH SarabunPSK"/>
          <w:szCs w:val="32"/>
          <w:cs/>
        </w:rPr>
        <w:t xml:space="preserve">ซึ่งเป็น </w:t>
      </w:r>
      <w:r w:rsidR="00395F33" w:rsidRPr="00395F33">
        <w:rPr>
          <w:rFonts w:cs="TH SarabunPSK"/>
          <w:szCs w:val="32"/>
        </w:rPr>
        <w:t xml:space="preserve">API </w:t>
      </w:r>
      <w:r w:rsidR="00395F33" w:rsidRPr="00395F33">
        <w:rPr>
          <w:rFonts w:cs="TH SarabunPSK"/>
          <w:szCs w:val="32"/>
          <w:cs/>
        </w:rPr>
        <w:t>ที่โดยทั่วไปแล้วสามารถ</w:t>
      </w:r>
      <w:r w:rsidR="00395F33">
        <w:rPr>
          <w:rFonts w:cs="TH SarabunPSK" w:hint="cs"/>
          <w:szCs w:val="32"/>
          <w:cs/>
        </w:rPr>
        <w:t>ใช้</w:t>
      </w:r>
      <w:r w:rsidR="00395F33" w:rsidRPr="00395F33">
        <w:rPr>
          <w:rFonts w:cs="TH SarabunPSK"/>
          <w:szCs w:val="32"/>
          <w:cs/>
        </w:rPr>
        <w:t>ได้บนเว็บเบราว์เซอร์</w:t>
      </w:r>
      <w:r w:rsidR="00395F33" w:rsidRPr="00395F33">
        <w:rPr>
          <w:rFonts w:cs="TH SarabunPSK"/>
          <w:szCs w:val="32"/>
        </w:rPr>
        <w:t xml:space="preserve"> </w:t>
      </w:r>
      <w:r w:rsidR="00B21006">
        <w:rPr>
          <w:rFonts w:cs="TH SarabunPSK" w:hint="cs"/>
          <w:szCs w:val="32"/>
          <w:cs/>
        </w:rPr>
        <w:t>และยังสามารถ</w:t>
      </w:r>
      <w:r w:rsidRPr="00C12FD1">
        <w:rPr>
          <w:rFonts w:cs="TH SarabunPSK"/>
          <w:szCs w:val="32"/>
          <w:cs/>
        </w:rPr>
        <w:t>ทำให้หน้าเว็บสามารถตอบโต้กับผู้ใช้ได้โดยที่ไม่จำเป็นต้องรีเฟรชหน้าใหม่ (</w:t>
      </w:r>
      <w:r w:rsidRPr="00C12FD1">
        <w:rPr>
          <w:rFonts w:cs="TH SarabunPSK"/>
          <w:szCs w:val="32"/>
        </w:rPr>
        <w:t xml:space="preserve">Dynamic website) </w:t>
      </w:r>
      <w:r w:rsidRPr="00C12FD1">
        <w:rPr>
          <w:rFonts w:cs="TH SarabunPSK"/>
          <w:szCs w:val="32"/>
          <w:cs/>
        </w:rPr>
        <w:t xml:space="preserve">เว็บไซต์จำนวนมากใช้ภาษา </w:t>
      </w:r>
      <w:r w:rsidRPr="00C12FD1">
        <w:rPr>
          <w:rFonts w:cs="TH SarabunPSK"/>
          <w:szCs w:val="32"/>
        </w:rPr>
        <w:t xml:space="preserve">JavaScript </w:t>
      </w:r>
      <w:r w:rsidRPr="00C12FD1">
        <w:rPr>
          <w:rFonts w:cs="TH SarabunPSK"/>
          <w:szCs w:val="32"/>
          <w:cs/>
        </w:rPr>
        <w:t xml:space="preserve">สำหรับควบคุมการทำงานที่ฝั่ง </w:t>
      </w:r>
      <w:r w:rsidRPr="00C12FD1">
        <w:rPr>
          <w:rFonts w:cs="TH SarabunPSK"/>
          <w:szCs w:val="32"/>
        </w:rPr>
        <w:t xml:space="preserve">Client-side </w:t>
      </w:r>
      <w:r w:rsidRPr="00C12FD1">
        <w:rPr>
          <w:rFonts w:cs="TH SarabunPSK"/>
          <w:szCs w:val="32"/>
          <w:cs/>
        </w:rPr>
        <w:t xml:space="preserve">นั่นทำให้เว็บเบราว์เซอร์ต่างๆ มี </w:t>
      </w:r>
      <w:r w:rsidRPr="00C12FD1">
        <w:rPr>
          <w:rFonts w:cs="TH SarabunPSK"/>
          <w:szCs w:val="32"/>
        </w:rPr>
        <w:t xml:space="preserve">JavaScript engine </w:t>
      </w:r>
      <w:r w:rsidRPr="00C12FD1">
        <w:rPr>
          <w:rFonts w:cs="TH SarabunPSK"/>
          <w:szCs w:val="32"/>
          <w:cs/>
        </w:rPr>
        <w:t xml:space="preserve">ที่ใช้สำหรับประมวลผลสคริปของภาษา </w:t>
      </w:r>
      <w:r w:rsidRPr="00C12FD1">
        <w:rPr>
          <w:rFonts w:cs="TH SarabunPSK"/>
          <w:szCs w:val="32"/>
        </w:rPr>
        <w:t xml:space="preserve">JavaScript </w:t>
      </w:r>
      <w:r w:rsidRPr="00C12FD1">
        <w:rPr>
          <w:rFonts w:cs="TH SarabunPSK"/>
          <w:szCs w:val="32"/>
          <w:cs/>
        </w:rPr>
        <w:t>ที่รันบนเว็บเบราว์เซอร์</w:t>
      </w:r>
    </w:p>
    <w:p w:rsidR="008B5C4C" w:rsidRDefault="008B5C4C" w:rsidP="008B5C4C">
      <w:pPr>
        <w:pStyle w:val="Heading3"/>
      </w:pPr>
      <w:r>
        <w:rPr>
          <w:rFonts w:hint="cs"/>
          <w:cs/>
        </w:rPr>
        <w:t>เครื่อมือที่ใช้ในการพัฒนา</w:t>
      </w:r>
    </w:p>
    <w:p w:rsidR="008B5C4C" w:rsidRPr="00241986" w:rsidRDefault="008B5C4C" w:rsidP="008B5C4C">
      <w:pPr>
        <w:rPr>
          <w:color w:val="FF0000"/>
        </w:rPr>
      </w:pPr>
      <w:r w:rsidRPr="00241986">
        <w:rPr>
          <w:rFonts w:hint="cs"/>
          <w:color w:val="FF0000"/>
          <w:cs/>
        </w:rPr>
        <w:t>เกิ่น</w:t>
      </w:r>
    </w:p>
    <w:p w:rsidR="008B5C4C" w:rsidRDefault="008B5C4C" w:rsidP="008B5C4C">
      <w:pPr>
        <w:pStyle w:val="ListParagraph"/>
        <w:numPr>
          <w:ilvl w:val="0"/>
          <w:numId w:val="9"/>
        </w:numPr>
      </w:pPr>
      <w:r>
        <w:t>Notepad++</w:t>
      </w:r>
    </w:p>
    <w:p w:rsidR="0015075A" w:rsidRPr="00497430" w:rsidRDefault="0015075A" w:rsidP="0015075A">
      <w:pPr>
        <w:pStyle w:val="ListParagraph"/>
        <w:ind w:left="1080"/>
        <w:rPr>
          <w:rFonts w:cs="TH SarabunPSK"/>
          <w:szCs w:val="32"/>
        </w:rPr>
      </w:pPr>
      <w:r w:rsidRPr="0015075A">
        <w:rPr>
          <w:rFonts w:cs="TH SarabunPSK"/>
          <w:szCs w:val="32"/>
          <w:cs/>
        </w:rPr>
        <w:t xml:space="preserve">โปรแกรม </w:t>
      </w:r>
      <w:r w:rsidR="00497430">
        <w:rPr>
          <w:rFonts w:cs="TH SarabunPSK"/>
          <w:szCs w:val="32"/>
        </w:rPr>
        <w:t>T</w:t>
      </w:r>
      <w:r w:rsidRPr="0015075A">
        <w:rPr>
          <w:rFonts w:cs="TH SarabunPSK"/>
          <w:szCs w:val="32"/>
        </w:rPr>
        <w:t>ext editor</w:t>
      </w:r>
      <w:r w:rsidR="00497430">
        <w:rPr>
          <w:rFonts w:cs="TH SarabunPSK" w:hint="cs"/>
          <w:szCs w:val="32"/>
          <w:cs/>
        </w:rPr>
        <w:t xml:space="preserve"> </w:t>
      </w:r>
      <w:r w:rsidR="00497430">
        <w:rPr>
          <w:rFonts w:cs="TH SarabunPSK"/>
          <w:szCs w:val="32"/>
        </w:rPr>
        <w:t xml:space="preserve"> </w:t>
      </w:r>
      <w:r w:rsidR="00497430" w:rsidRPr="00AE71D0">
        <w:rPr>
          <w:rFonts w:cs="TH SarabunPSK"/>
          <w:szCs w:val="32"/>
          <w:cs/>
        </w:rPr>
        <w:t>เปนโอเพนซอรส</w:t>
      </w:r>
      <w:r w:rsidR="00497430">
        <w:rPr>
          <w:rFonts w:cs="TH SarabunPSK"/>
          <w:szCs w:val="32"/>
        </w:rPr>
        <w:t xml:space="preserve"> </w:t>
      </w:r>
      <w:r w:rsidR="00497430">
        <w:rPr>
          <w:rFonts w:cs="TH SarabunPSK" w:hint="cs"/>
          <w:szCs w:val="32"/>
          <w:cs/>
        </w:rPr>
        <w:t xml:space="preserve">ใช้สำหรับเขียนโค้ดสำหรับนักพัฒนา และเนื่องจากถูกพัฒนาบนภาษา </w:t>
      </w:r>
      <w:r w:rsidR="00497430">
        <w:rPr>
          <w:rFonts w:cs="TH SarabunPSK"/>
          <w:szCs w:val="32"/>
        </w:rPr>
        <w:t xml:space="preserve">C++ </w:t>
      </w:r>
      <w:r w:rsidR="00497430">
        <w:rPr>
          <w:rFonts w:cs="TH SarabunPSK" w:hint="cs"/>
          <w:szCs w:val="32"/>
          <w:cs/>
        </w:rPr>
        <w:t>ทำให้โปรแกรมทำงานและประมวลได้รวดเร็วและใช้ทรัพยากรเครื่องต่ำ นอกจากนั้นไฟล์ติดตั้งยังมีขนาดเล็กอีกด้วย</w:t>
      </w:r>
    </w:p>
    <w:p w:rsidR="008B5C4C" w:rsidRDefault="00E06D97" w:rsidP="008B5C4C">
      <w:pPr>
        <w:pStyle w:val="ListParagraph"/>
        <w:numPr>
          <w:ilvl w:val="0"/>
          <w:numId w:val="9"/>
        </w:numPr>
      </w:pPr>
      <w:proofErr w:type="spellStart"/>
      <w:r>
        <w:t>AppS</w:t>
      </w:r>
      <w:r w:rsidR="008B5C4C" w:rsidRPr="00F038E2">
        <w:t>erv</w:t>
      </w:r>
      <w:proofErr w:type="spellEnd"/>
    </w:p>
    <w:p w:rsidR="008B5C4C" w:rsidRDefault="00E06D97" w:rsidP="00E06D97">
      <w:pPr>
        <w:pStyle w:val="ListParagraph"/>
        <w:ind w:left="1080"/>
        <w:rPr>
          <w:rFonts w:hint="cs"/>
          <w:cs/>
        </w:rPr>
      </w:pPr>
      <w:r w:rsidRPr="00E06D97">
        <w:rPr>
          <w:rFonts w:cs="TH SarabunPSK"/>
          <w:szCs w:val="32"/>
          <w:cs/>
        </w:rPr>
        <w:t xml:space="preserve">คือโปรแกรมที่รวบรวม </w:t>
      </w:r>
      <w:r w:rsidRPr="00E06D97">
        <w:rPr>
          <w:rFonts w:cs="TH SarabunPSK"/>
          <w:szCs w:val="32"/>
        </w:rPr>
        <w:t xml:space="preserve">Packages </w:t>
      </w:r>
      <w:r w:rsidRPr="00E06D97">
        <w:rPr>
          <w:rFonts w:cs="TH SarabunPSK"/>
          <w:szCs w:val="32"/>
          <w:cs/>
        </w:rPr>
        <w:t>ตางๆ ที่ใชจําลองเครื่องคอมพิวเตอรใหเปน</w:t>
      </w:r>
      <w:r>
        <w:rPr>
          <w:cs/>
        </w:rPr>
        <w:t xml:space="preserve"> </w:t>
      </w:r>
      <w:r>
        <w:t>Web Server</w:t>
      </w:r>
      <w:r w:rsidRPr="00E06D97">
        <w:rPr>
          <w:rFonts w:cs="TH SarabunPSK"/>
          <w:szCs w:val="32"/>
        </w:rPr>
        <w:t> </w:t>
      </w:r>
      <w:r w:rsidRPr="00E06D97">
        <w:rPr>
          <w:rFonts w:cs="TH SarabunPSK"/>
          <w:szCs w:val="32"/>
          <w:cs/>
        </w:rPr>
        <w:t xml:space="preserve">สร้างโดยชาวไทย จัดทำขึ้นโดย ภาณุพงศ์ ปัญญาดี เป็นการรวมโปรแกรมจำนวน </w:t>
      </w:r>
      <w:r w:rsidRPr="00E06D97">
        <w:rPr>
          <w:rFonts w:cs="TH SarabunPSK"/>
          <w:szCs w:val="32"/>
        </w:rPr>
        <w:t xml:space="preserve">4 </w:t>
      </w:r>
      <w:r w:rsidRPr="00E06D97">
        <w:rPr>
          <w:rFonts w:cs="TH SarabunPSK"/>
          <w:szCs w:val="32"/>
          <w:cs/>
        </w:rPr>
        <w:t>ตัวในการสร้างเว็บเซิร์ฟเวอร์ ได้แก่</w:t>
      </w:r>
      <w:r w:rsidRPr="00E06D97">
        <w:rPr>
          <w:rFonts w:cs="TH SarabunPSK"/>
          <w:szCs w:val="32"/>
        </w:rPr>
        <w:t> </w:t>
      </w:r>
      <w:hyperlink r:id="rId15" w:tooltip="Apache HTTP Server" w:history="1">
        <w:r w:rsidRPr="00E06D97">
          <w:rPr>
            <w:rFonts w:cs="TH SarabunPSK"/>
            <w:szCs w:val="32"/>
          </w:rPr>
          <w:t>Apache HTTP Server</w:t>
        </w:r>
      </w:hyperlink>
      <w:r w:rsidRPr="00E06D97">
        <w:rPr>
          <w:rFonts w:cs="TH SarabunPSK"/>
          <w:szCs w:val="32"/>
        </w:rPr>
        <w:t>, </w:t>
      </w:r>
      <w:hyperlink r:id="rId16" w:tooltip="PHP" w:history="1">
        <w:r w:rsidRPr="00E06D97">
          <w:rPr>
            <w:rFonts w:cs="TH SarabunPSK"/>
            <w:szCs w:val="32"/>
          </w:rPr>
          <w:t>PHP</w:t>
        </w:r>
      </w:hyperlink>
      <w:r w:rsidRPr="00E06D97">
        <w:rPr>
          <w:rFonts w:cs="TH SarabunPSK"/>
          <w:szCs w:val="32"/>
        </w:rPr>
        <w:t>, </w:t>
      </w:r>
      <w:hyperlink r:id="rId17" w:tooltip="MySQL" w:history="1">
        <w:r w:rsidRPr="00E06D97">
          <w:rPr>
            <w:rFonts w:cs="TH SarabunPSK"/>
            <w:szCs w:val="32"/>
          </w:rPr>
          <w:t>MySQL</w:t>
        </w:r>
      </w:hyperlink>
      <w:r w:rsidRPr="00E06D97">
        <w:rPr>
          <w:rFonts w:cs="TH SarabunPSK"/>
          <w:szCs w:val="32"/>
        </w:rPr>
        <w:t xml:space="preserve">, </w:t>
      </w:r>
      <w:r w:rsidRPr="00E06D97">
        <w:rPr>
          <w:rFonts w:cs="TH SarabunPSK"/>
          <w:szCs w:val="32"/>
          <w:cs/>
        </w:rPr>
        <w:t>และ</w:t>
      </w:r>
      <w:r w:rsidRPr="00E06D97">
        <w:rPr>
          <w:rFonts w:cs="TH SarabunPSK"/>
          <w:szCs w:val="32"/>
        </w:rPr>
        <w:t> </w:t>
      </w:r>
      <w:hyperlink r:id="rId18" w:tooltip="PhpMyAdmin" w:history="1">
        <w:proofErr w:type="spellStart"/>
        <w:r w:rsidRPr="00E06D97">
          <w:rPr>
            <w:rFonts w:cs="TH SarabunPSK"/>
            <w:szCs w:val="32"/>
          </w:rPr>
          <w:t>phpMyAdmin</w:t>
        </w:r>
        <w:proofErr w:type="spellEnd"/>
      </w:hyperlink>
      <w:bookmarkStart w:id="142" w:name="_GoBack"/>
      <w:bookmarkEnd w:id="142"/>
    </w:p>
    <w:p w:rsidR="008B5C4C" w:rsidRPr="007E1467" w:rsidRDefault="008B5C4C" w:rsidP="008B5C4C">
      <w:pPr>
        <w:pStyle w:val="Heading2"/>
      </w:pPr>
      <w:bookmarkStart w:id="143" w:name="_Toc487543087"/>
      <w:r w:rsidRPr="007E1467">
        <w:rPr>
          <w:cs/>
        </w:rPr>
        <w:t>ขอบเขตของงานสหกิจศึกษาและข้อจำกัดของปัญหา</w:t>
      </w:r>
      <w:bookmarkEnd w:id="140"/>
      <w:bookmarkEnd w:id="143"/>
    </w:p>
    <w:p w:rsidR="008B5C4C" w:rsidRPr="007E1467" w:rsidRDefault="008B5C4C" w:rsidP="008B5C4C">
      <w:pPr>
        <w:spacing w:line="240" w:lineRule="auto"/>
        <w:ind w:firstLine="720"/>
        <w:rPr>
          <w:color w:val="FF0000"/>
        </w:rPr>
      </w:pPr>
      <w:r w:rsidRPr="007E1467">
        <w:rPr>
          <w:color w:val="FF0000"/>
          <w:cs/>
        </w:rPr>
        <w:t xml:space="preserve">ส่วนนี้จะกล่าวถึงขอบเขตการปฏิบัติงานสหกิจศึกษาเพียงเนื้อหาคร่าว ๆ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Pr="007E1467">
        <w:rPr>
          <w:color w:val="FF0000"/>
          <w:cs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B5C4C" w:rsidRPr="007E1467" w:rsidRDefault="008B5C4C" w:rsidP="008B5C4C">
      <w:pPr>
        <w:spacing w:after="0" w:line="240" w:lineRule="auto"/>
        <w:ind w:firstLine="709"/>
        <w:rPr>
          <w:cs/>
        </w:rPr>
      </w:pPr>
    </w:p>
    <w:p w:rsidR="008B5C4C" w:rsidRPr="007E1467" w:rsidRDefault="008B5C4C" w:rsidP="008B5C4C">
      <w:pPr>
        <w:pStyle w:val="Heading3"/>
        <w:rPr>
          <w:ins w:id="144" w:author="Pahommie" w:date="2014-11-07T11:11:00Z"/>
        </w:rPr>
      </w:pPr>
      <w:bookmarkStart w:id="145" w:name="_Toc409752707"/>
      <w:bookmarkStart w:id="146" w:name="_Toc409753119"/>
      <w:bookmarkStart w:id="147" w:name="_Toc416273314"/>
      <w:bookmarkStart w:id="148" w:name="_Toc416341112"/>
      <w:bookmarkStart w:id="149" w:name="_Toc420265808"/>
      <w:bookmarkStart w:id="150" w:name="_Toc420387301"/>
      <w:bookmarkStart w:id="151" w:name="_Toc420485897"/>
      <w:bookmarkStart w:id="152" w:name="_Toc420525054"/>
      <w:bookmarkStart w:id="153" w:name="_Toc420734864"/>
      <w:bookmarkStart w:id="154" w:name="_Toc420739357"/>
      <w:bookmarkStart w:id="155" w:name="_Toc453667469"/>
      <w:bookmarkStart w:id="156" w:name="_Toc453683028"/>
      <w:bookmarkStart w:id="157" w:name="_Toc453683440"/>
      <w:bookmarkStart w:id="158" w:name="_Toc453683700"/>
      <w:bookmarkStart w:id="159" w:name="_Toc487543088"/>
      <w:r w:rsidRPr="007E1467">
        <w:rPr>
          <w:cs/>
        </w:rPr>
        <w:t>ขอบเขตของระบบหรือส่วนของระบบ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r w:rsidRPr="007E1467">
        <w:rPr>
          <w:color w:val="FF0000"/>
        </w:rPr>
        <w:t>XXXXXXXXXXXXXXX</w:t>
      </w:r>
      <w:bookmarkEnd w:id="155"/>
      <w:bookmarkEnd w:id="156"/>
      <w:bookmarkEnd w:id="157"/>
      <w:bookmarkEnd w:id="158"/>
      <w:bookmarkEnd w:id="159"/>
      <w:r w:rsidRPr="007E1467">
        <w:rPr>
          <w:color w:val="FF0000"/>
          <w:cs/>
        </w:rPr>
        <w:t xml:space="preserve"> </w:t>
      </w:r>
      <w:ins w:id="160" w:author="Pahommie" w:date="2014-11-07T11:03:00Z">
        <w:r w:rsidRPr="007E1467">
          <w:rPr>
            <w:color w:val="FF0000"/>
            <w:cs/>
          </w:rPr>
          <w:t xml:space="preserve"> </w:t>
        </w:r>
      </w:ins>
      <w:ins w:id="161" w:author="Pahommie" w:date="2014-11-07T11:04:00Z">
        <w:r w:rsidRPr="007E1467">
          <w:rPr>
            <w:cs/>
          </w:rPr>
          <w:t xml:space="preserve"> </w:t>
        </w:r>
      </w:ins>
    </w:p>
    <w:p w:rsidR="008B5C4C" w:rsidRPr="007E1467" w:rsidDel="00C54319" w:rsidRDefault="008B5C4C" w:rsidP="008B5C4C">
      <w:pPr>
        <w:spacing w:after="0" w:line="240" w:lineRule="auto"/>
        <w:ind w:firstLine="709"/>
        <w:rPr>
          <w:del w:id="162" w:author="Pahommie" w:date="2014-11-07T11:11:00Z"/>
          <w:color w:val="FF0000"/>
        </w:rPr>
      </w:pPr>
      <w:r w:rsidRPr="007E1467">
        <w:rPr>
          <w:color w:val="FF0000"/>
          <w:cs/>
        </w:rPr>
        <w:t>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......................... 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โดยมีรายละเอียดการวิเคราะห์ดังนี้</w:t>
      </w:r>
    </w:p>
    <w:p w:rsidR="008B5C4C" w:rsidRPr="007E1467" w:rsidRDefault="008B5C4C">
      <w:pPr>
        <w:spacing w:after="0" w:line="240" w:lineRule="auto"/>
        <w:ind w:firstLine="709"/>
        <w:rPr>
          <w:ins w:id="163" w:author="Pahommie" w:date="2014-11-07T11:17:00Z"/>
          <w:color w:val="FF0000"/>
        </w:rPr>
        <w:pPrChange w:id="164" w:author="Pahommie" w:date="2014-11-07T11:12:00Z">
          <w:pPr>
            <w:pStyle w:val="Heading3"/>
          </w:pPr>
        </w:pPrChange>
      </w:pPr>
    </w:p>
    <w:p w:rsidR="008B5C4C" w:rsidRPr="007E1467" w:rsidRDefault="008B5C4C" w:rsidP="008B5C4C">
      <w:pPr>
        <w:pStyle w:val="ListParagraph"/>
        <w:numPr>
          <w:ilvl w:val="3"/>
          <w:numId w:val="3"/>
        </w:numPr>
        <w:tabs>
          <w:tab w:val="left" w:pos="851"/>
        </w:tabs>
        <w:spacing w:before="0" w:line="240" w:lineRule="auto"/>
        <w:ind w:left="0" w:firstLine="720"/>
        <w:rPr>
          <w:rFonts w:eastAsiaTheme="minorHAnsi"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ผู้ใช้สามารถ.........................</w:t>
      </w:r>
    </w:p>
    <w:p w:rsidR="008B5C4C" w:rsidRPr="007E1467" w:rsidRDefault="008B5C4C" w:rsidP="008B5C4C">
      <w:pPr>
        <w:pStyle w:val="ListParagraph"/>
        <w:numPr>
          <w:ilvl w:val="3"/>
          <w:numId w:val="3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ผู้ใช้สามารถ.........................</w:t>
      </w:r>
    </w:p>
    <w:p w:rsidR="008B5C4C" w:rsidRDefault="008B5C4C" w:rsidP="008B5C4C">
      <w:pPr>
        <w:pStyle w:val="ListParagraph"/>
        <w:numPr>
          <w:ilvl w:val="3"/>
          <w:numId w:val="3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ผู้ใช้สามารถ.........................</w:t>
      </w:r>
    </w:p>
    <w:p w:rsidR="008B5C4C" w:rsidRPr="00C22CD9" w:rsidRDefault="008B5C4C" w:rsidP="008B5C4C">
      <w:pPr>
        <w:pStyle w:val="ListParagraph"/>
        <w:numPr>
          <w:ilvl w:val="4"/>
          <w:numId w:val="3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…………………………….</w:t>
      </w:r>
      <w:r w:rsidRPr="007E1467">
        <w:rPr>
          <w:color w:val="FF0000"/>
          <w:cs/>
        </w:rPr>
        <w:t>..........................................................................................................</w:t>
      </w:r>
    </w:p>
    <w:p w:rsidR="008B5C4C" w:rsidRDefault="008B5C4C" w:rsidP="008B5C4C">
      <w:pPr>
        <w:pStyle w:val="ListParagraph"/>
        <w:numPr>
          <w:ilvl w:val="5"/>
          <w:numId w:val="3"/>
        </w:numPr>
        <w:tabs>
          <w:tab w:val="left" w:pos="851"/>
        </w:tabs>
        <w:spacing w:before="0" w:line="240" w:lineRule="auto"/>
        <w:ind w:left="288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……..</w:t>
      </w:r>
    </w:p>
    <w:p w:rsidR="008B5C4C" w:rsidRDefault="008B5C4C" w:rsidP="008B5C4C">
      <w:pPr>
        <w:pStyle w:val="ListParagraph"/>
        <w:numPr>
          <w:ilvl w:val="5"/>
          <w:numId w:val="3"/>
        </w:numPr>
        <w:tabs>
          <w:tab w:val="left" w:pos="851"/>
        </w:tabs>
        <w:spacing w:before="0" w:line="240" w:lineRule="auto"/>
        <w:ind w:left="288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……..</w:t>
      </w:r>
    </w:p>
    <w:p w:rsidR="008B5C4C" w:rsidRPr="00B255F6" w:rsidRDefault="008B5C4C" w:rsidP="008B5C4C">
      <w:pPr>
        <w:pStyle w:val="ListParagraph"/>
        <w:numPr>
          <w:ilvl w:val="4"/>
          <w:numId w:val="3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</w:p>
    <w:p w:rsidR="008B5C4C" w:rsidRPr="007E1467" w:rsidRDefault="008B5C4C" w:rsidP="008B5C4C">
      <w:pPr>
        <w:pStyle w:val="ListParagraph"/>
        <w:numPr>
          <w:ilvl w:val="4"/>
          <w:numId w:val="3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</w:p>
    <w:p w:rsidR="008B5C4C" w:rsidRPr="007E1467" w:rsidRDefault="008B5C4C" w:rsidP="008B5C4C">
      <w:pPr>
        <w:pStyle w:val="ListParagraph"/>
        <w:numPr>
          <w:ilvl w:val="3"/>
          <w:numId w:val="3"/>
        </w:numPr>
        <w:tabs>
          <w:tab w:val="left" w:pos="851"/>
        </w:tabs>
        <w:spacing w:before="0" w:line="240" w:lineRule="auto"/>
        <w:ind w:left="0" w:firstLine="720"/>
        <w:rPr>
          <w:rFonts w:eastAsiaTheme="majorEastAsia"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 xml:space="preserve">ผู้ใช้สามารถ......................... </w:t>
      </w:r>
      <w:r w:rsidRPr="007E1467">
        <w:rPr>
          <w:rFonts w:eastAsiaTheme="majorEastAsia" w:cs="TH SarabunPSK"/>
          <w:color w:val="FF0000"/>
          <w:szCs w:val="32"/>
          <w:cs/>
        </w:rPr>
        <w:t>ประกอบด้วย</w:t>
      </w:r>
    </w:p>
    <w:p w:rsidR="008B5C4C" w:rsidRPr="00C272F3" w:rsidRDefault="008B5C4C" w:rsidP="008B5C4C">
      <w:pPr>
        <w:pStyle w:val="ListParagraph"/>
        <w:numPr>
          <w:ilvl w:val="4"/>
          <w:numId w:val="3"/>
        </w:numPr>
        <w:tabs>
          <w:tab w:val="left" w:pos="851"/>
        </w:tabs>
        <w:spacing w:before="0" w:line="240" w:lineRule="auto"/>
        <w:ind w:left="0" w:firstLine="990"/>
        <w:rPr>
          <w:rFonts w:eastAsiaTheme="majorEastAsia"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ข้อมูล.........................</w:t>
      </w:r>
    </w:p>
    <w:p w:rsidR="008B5C4C" w:rsidRPr="007E1467" w:rsidRDefault="008B5C4C" w:rsidP="008B5C4C">
      <w:pPr>
        <w:pStyle w:val="ListParagraph"/>
        <w:numPr>
          <w:ilvl w:val="5"/>
          <w:numId w:val="3"/>
        </w:numPr>
        <w:tabs>
          <w:tab w:val="left" w:pos="851"/>
        </w:tabs>
        <w:spacing w:before="0" w:line="240" w:lineRule="auto"/>
        <w:ind w:left="2880"/>
        <w:rPr>
          <w:rFonts w:eastAsiaTheme="majorEastAsia" w:cs="TH SarabunPSK"/>
          <w:color w:val="FF0000"/>
          <w:szCs w:val="32"/>
        </w:rPr>
      </w:pPr>
    </w:p>
    <w:p w:rsidR="008B5C4C" w:rsidRPr="007E1467" w:rsidRDefault="008B5C4C" w:rsidP="008B5C4C">
      <w:pPr>
        <w:pStyle w:val="ListParagraph"/>
        <w:numPr>
          <w:ilvl w:val="4"/>
          <w:numId w:val="3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................................</w:t>
      </w:r>
    </w:p>
    <w:p w:rsidR="008B5C4C" w:rsidRPr="00516E56" w:rsidRDefault="008B5C4C" w:rsidP="008B5C4C">
      <w:pPr>
        <w:pStyle w:val="ListParagraph"/>
        <w:numPr>
          <w:ilvl w:val="2"/>
          <w:numId w:val="5"/>
        </w:numPr>
        <w:tabs>
          <w:tab w:val="left" w:pos="851"/>
        </w:tabs>
        <w:spacing w:before="0" w:line="240" w:lineRule="auto"/>
        <w:ind w:left="0" w:firstLine="144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lastRenderedPageBreak/>
        <w:t>……………………………………………….</w:t>
      </w:r>
      <w:r w:rsidRPr="00516E56">
        <w:rPr>
          <w:rFonts w:cs="TH SarabunPSK"/>
          <w:color w:val="FF0000"/>
          <w:szCs w:val="32"/>
          <w:cs/>
        </w:rPr>
        <w:t>.................................. …………………………….</w:t>
      </w:r>
      <w:r w:rsidRPr="00516E56">
        <w:rPr>
          <w:color w:val="FF0000"/>
          <w:cs/>
        </w:rPr>
        <w:t>..........................................................................................................</w:t>
      </w:r>
    </w:p>
    <w:p w:rsidR="008B5C4C" w:rsidRPr="007E1467" w:rsidRDefault="008B5C4C" w:rsidP="008B5C4C">
      <w:pPr>
        <w:pStyle w:val="ListParagraph"/>
        <w:numPr>
          <w:ilvl w:val="2"/>
          <w:numId w:val="5"/>
        </w:numPr>
        <w:tabs>
          <w:tab w:val="left" w:pos="851"/>
        </w:tabs>
        <w:spacing w:before="0" w:line="240" w:lineRule="auto"/>
        <w:ind w:left="0" w:firstLine="144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……………………………….</w:t>
      </w:r>
      <w:r w:rsidRPr="00516E56">
        <w:rPr>
          <w:rFonts w:cs="TH SarabunPSK"/>
          <w:color w:val="FF0000"/>
          <w:szCs w:val="32"/>
          <w:cs/>
        </w:rPr>
        <w:t>.................................. …………………………….</w:t>
      </w:r>
      <w:r w:rsidRPr="00516E56">
        <w:rPr>
          <w:color w:val="FF0000"/>
          <w:cs/>
        </w:rPr>
        <w:t>..........................................................................................................</w:t>
      </w:r>
    </w:p>
    <w:p w:rsidR="008B5C4C" w:rsidRPr="007E1467" w:rsidRDefault="008B5C4C" w:rsidP="008B5C4C">
      <w:pPr>
        <w:pStyle w:val="ListParagraph"/>
        <w:numPr>
          <w:ilvl w:val="0"/>
          <w:numId w:val="6"/>
        </w:numPr>
        <w:tabs>
          <w:tab w:val="left" w:pos="851"/>
        </w:tabs>
        <w:spacing w:before="0" w:line="240" w:lineRule="auto"/>
        <w:ind w:hanging="450"/>
        <w:rPr>
          <w:rFonts w:cs="TH SarabunPSK"/>
          <w:color w:val="FF0000"/>
          <w:szCs w:val="32"/>
        </w:rPr>
      </w:pPr>
      <w:bookmarkStart w:id="165" w:name="_Toc409752711"/>
      <w:bookmarkStart w:id="166" w:name="_Toc409753123"/>
      <w:bookmarkStart w:id="167" w:name="_Toc416273318"/>
      <w:bookmarkStart w:id="168" w:name="_Toc416341116"/>
      <w:bookmarkStart w:id="169" w:name="_Toc420265812"/>
      <w:bookmarkStart w:id="170" w:name="_Toc420387302"/>
      <w:bookmarkStart w:id="171" w:name="_Toc420485898"/>
      <w:bookmarkStart w:id="172" w:name="_Toc420525055"/>
      <w:bookmarkStart w:id="173" w:name="_Toc420734865"/>
      <w:bookmarkStart w:id="174" w:name="_Toc420739358"/>
      <w:bookmarkStart w:id="175" w:name="_Toc453667470"/>
      <w:bookmarkStart w:id="176" w:name="_Toc453683029"/>
      <w:bookmarkStart w:id="177" w:name="_Toc453683441"/>
      <w:bookmarkStart w:id="178" w:name="_Toc453683701"/>
      <w:bookmarkStart w:id="179" w:name="_Toc487543089"/>
      <w:r w:rsidRPr="007E1467">
        <w:rPr>
          <w:rFonts w:cs="TH SarabunPSK"/>
          <w:color w:val="FF0000"/>
          <w:szCs w:val="32"/>
          <w:cs/>
        </w:rPr>
        <w:t>..................</w:t>
      </w:r>
    </w:p>
    <w:p w:rsidR="008B5C4C" w:rsidRPr="007E1467" w:rsidRDefault="008B5C4C" w:rsidP="008B5C4C">
      <w:pPr>
        <w:pStyle w:val="ListParagraph"/>
        <w:numPr>
          <w:ilvl w:val="0"/>
          <w:numId w:val="6"/>
        </w:numPr>
        <w:tabs>
          <w:tab w:val="left" w:pos="851"/>
        </w:tabs>
        <w:spacing w:before="0" w:line="240" w:lineRule="auto"/>
        <w:ind w:hanging="45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.................</w:t>
      </w:r>
    </w:p>
    <w:p w:rsidR="008B5C4C" w:rsidRPr="007E1467" w:rsidRDefault="008B5C4C" w:rsidP="008B5C4C">
      <w:pPr>
        <w:pStyle w:val="Heading3"/>
      </w:pPr>
      <w:r w:rsidRPr="007E1467">
        <w:rPr>
          <w:cs/>
        </w:rPr>
        <w:t>ขอบเขตของระบบหรือส่วนของระบบ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Pr="007E1467">
        <w:rPr>
          <w:cs/>
        </w:rPr>
        <w:t>สารสนเทศที่ 2 (ถ้ามี)</w:t>
      </w:r>
      <w:bookmarkEnd w:id="175"/>
      <w:bookmarkEnd w:id="176"/>
      <w:bookmarkEnd w:id="177"/>
      <w:bookmarkEnd w:id="178"/>
      <w:bookmarkEnd w:id="179"/>
    </w:p>
    <w:p w:rsidR="008B5C4C" w:rsidRPr="007E1467" w:rsidRDefault="008B5C4C" w:rsidP="008B5C4C">
      <w:pPr>
        <w:spacing w:line="240" w:lineRule="auto"/>
        <w:ind w:firstLine="720"/>
      </w:pPr>
      <w:r w:rsidRPr="007E1467">
        <w:rPr>
          <w:color w:val="FF000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24A26">
        <w:rPr>
          <w:color w:val="FF0000"/>
          <w:cs/>
        </w:rPr>
        <w:t xml:space="preserve"> </w:t>
      </w:r>
      <w:r w:rsidRPr="007E1467">
        <w:rPr>
          <w:color w:val="FF0000"/>
          <w:cs/>
        </w:rPr>
        <w:t>...............................................................................................................................</w:t>
      </w:r>
    </w:p>
    <w:p w:rsidR="008B5C4C" w:rsidRPr="007E1467" w:rsidRDefault="008B5C4C" w:rsidP="008B5C4C">
      <w:pPr>
        <w:pStyle w:val="ListParagraph"/>
        <w:numPr>
          <w:ilvl w:val="3"/>
          <w:numId w:val="7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ผู้ใช้สามารถ.........................</w:t>
      </w:r>
    </w:p>
    <w:p w:rsidR="008B5C4C" w:rsidRDefault="008B5C4C" w:rsidP="008B5C4C">
      <w:pPr>
        <w:pStyle w:val="ListParagraph"/>
        <w:numPr>
          <w:ilvl w:val="3"/>
          <w:numId w:val="7"/>
        </w:numPr>
        <w:tabs>
          <w:tab w:val="left" w:pos="851"/>
        </w:tabs>
        <w:spacing w:before="0" w:line="240" w:lineRule="auto"/>
        <w:ind w:left="0" w:firstLine="72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ผู้ใช้สามารถ.........................</w:t>
      </w:r>
    </w:p>
    <w:p w:rsidR="008B5C4C" w:rsidRPr="00C22CD9" w:rsidRDefault="008B5C4C" w:rsidP="008B5C4C">
      <w:pPr>
        <w:pStyle w:val="ListParagraph"/>
        <w:numPr>
          <w:ilvl w:val="4"/>
          <w:numId w:val="7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…………………………….</w:t>
      </w:r>
      <w:r w:rsidRPr="007E1467">
        <w:rPr>
          <w:color w:val="FF0000"/>
          <w:cs/>
        </w:rPr>
        <w:t>..........................................................................................................</w:t>
      </w:r>
    </w:p>
    <w:p w:rsidR="008B5C4C" w:rsidRDefault="008B5C4C" w:rsidP="008B5C4C">
      <w:pPr>
        <w:pStyle w:val="ListParagraph"/>
        <w:numPr>
          <w:ilvl w:val="5"/>
          <w:numId w:val="7"/>
        </w:numPr>
        <w:tabs>
          <w:tab w:val="left" w:pos="851"/>
        </w:tabs>
        <w:spacing w:before="0" w:line="240" w:lineRule="auto"/>
        <w:ind w:left="288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……..</w:t>
      </w:r>
    </w:p>
    <w:p w:rsidR="008B5C4C" w:rsidRDefault="008B5C4C" w:rsidP="008B5C4C">
      <w:pPr>
        <w:pStyle w:val="ListParagraph"/>
        <w:numPr>
          <w:ilvl w:val="5"/>
          <w:numId w:val="7"/>
        </w:numPr>
        <w:tabs>
          <w:tab w:val="left" w:pos="851"/>
        </w:tabs>
        <w:spacing w:before="0" w:line="240" w:lineRule="auto"/>
        <w:ind w:left="288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……..</w:t>
      </w:r>
    </w:p>
    <w:p w:rsidR="008B5C4C" w:rsidRPr="00B255F6" w:rsidRDefault="008B5C4C" w:rsidP="008B5C4C">
      <w:pPr>
        <w:pStyle w:val="ListParagraph"/>
        <w:numPr>
          <w:ilvl w:val="4"/>
          <w:numId w:val="7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  <w:r>
        <w:rPr>
          <w:rFonts w:cs="TH SarabunPSK"/>
          <w:color w:val="FF0000"/>
          <w:szCs w:val="32"/>
          <w:cs/>
        </w:rPr>
        <w:t>……..</w:t>
      </w:r>
    </w:p>
    <w:p w:rsidR="008B5C4C" w:rsidRPr="007E1467" w:rsidRDefault="008B5C4C" w:rsidP="008B5C4C">
      <w:pPr>
        <w:pStyle w:val="ListParagraph"/>
        <w:numPr>
          <w:ilvl w:val="4"/>
          <w:numId w:val="7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</w:p>
    <w:p w:rsidR="008B5C4C" w:rsidRPr="007E1467" w:rsidRDefault="008B5C4C" w:rsidP="008B5C4C">
      <w:pPr>
        <w:pStyle w:val="ListParagraph"/>
        <w:numPr>
          <w:ilvl w:val="3"/>
          <w:numId w:val="7"/>
        </w:numPr>
        <w:tabs>
          <w:tab w:val="left" w:pos="851"/>
        </w:tabs>
        <w:spacing w:before="0" w:line="240" w:lineRule="auto"/>
        <w:ind w:left="0" w:firstLine="720"/>
        <w:rPr>
          <w:rFonts w:eastAsiaTheme="majorEastAsia"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 xml:space="preserve">ผู้ใช้สามารถ......................... </w:t>
      </w:r>
      <w:r w:rsidRPr="007E1467">
        <w:rPr>
          <w:rFonts w:eastAsiaTheme="majorEastAsia" w:cs="TH SarabunPSK"/>
          <w:color w:val="FF0000"/>
          <w:szCs w:val="32"/>
          <w:cs/>
        </w:rPr>
        <w:t>ประกอบด้วย</w:t>
      </w:r>
    </w:p>
    <w:p w:rsidR="008B5C4C" w:rsidRPr="00C272F3" w:rsidRDefault="008B5C4C" w:rsidP="008B5C4C">
      <w:pPr>
        <w:pStyle w:val="ListParagraph"/>
        <w:numPr>
          <w:ilvl w:val="4"/>
          <w:numId w:val="7"/>
        </w:numPr>
        <w:tabs>
          <w:tab w:val="left" w:pos="851"/>
        </w:tabs>
        <w:spacing w:before="0" w:line="240" w:lineRule="auto"/>
        <w:ind w:left="0" w:firstLine="990"/>
        <w:rPr>
          <w:rFonts w:eastAsiaTheme="majorEastAsia"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ข้อมูล.........................</w:t>
      </w:r>
    </w:p>
    <w:p w:rsidR="008B5C4C" w:rsidRPr="007E1467" w:rsidRDefault="008B5C4C" w:rsidP="008B5C4C">
      <w:pPr>
        <w:pStyle w:val="ListParagraph"/>
        <w:numPr>
          <w:ilvl w:val="5"/>
          <w:numId w:val="7"/>
        </w:numPr>
        <w:tabs>
          <w:tab w:val="left" w:pos="851"/>
        </w:tabs>
        <w:spacing w:before="0" w:line="240" w:lineRule="auto"/>
        <w:ind w:left="2880"/>
        <w:rPr>
          <w:rFonts w:eastAsiaTheme="majorEastAsia" w:cs="TH SarabunPSK"/>
          <w:color w:val="FF0000"/>
          <w:szCs w:val="32"/>
        </w:rPr>
      </w:pPr>
    </w:p>
    <w:p w:rsidR="008B5C4C" w:rsidRPr="007E1467" w:rsidRDefault="008B5C4C" w:rsidP="008B5C4C">
      <w:pPr>
        <w:pStyle w:val="ListParagraph"/>
        <w:numPr>
          <w:ilvl w:val="4"/>
          <w:numId w:val="7"/>
        </w:numPr>
        <w:tabs>
          <w:tab w:val="left" w:pos="851"/>
        </w:tabs>
        <w:spacing w:before="0" w:line="240" w:lineRule="auto"/>
        <w:ind w:left="0" w:firstLine="990"/>
        <w:rPr>
          <w:rFonts w:cs="TH SarabunPSK"/>
          <w:color w:val="FF0000"/>
          <w:szCs w:val="32"/>
        </w:rPr>
      </w:pPr>
      <w:r w:rsidRPr="007E1467">
        <w:rPr>
          <w:rFonts w:cs="TH SarabunPSK"/>
          <w:color w:val="FF0000"/>
          <w:szCs w:val="32"/>
          <w:cs/>
        </w:rPr>
        <w:t>................................</w:t>
      </w:r>
    </w:p>
    <w:p w:rsidR="008B5C4C" w:rsidRPr="007E1467" w:rsidDel="00AA2667" w:rsidRDefault="008B5C4C">
      <w:pPr>
        <w:pStyle w:val="Heading2"/>
        <w:rPr>
          <w:del w:id="180" w:author="Pahommie" w:date="2014-11-07T11:44:00Z"/>
        </w:rPr>
        <w:pPrChange w:id="181" w:author="Pahommie" w:date="2014-11-07T11:50:00Z">
          <w:pPr>
            <w:pStyle w:val="Heading3"/>
          </w:pPr>
        </w:pPrChange>
      </w:pPr>
      <w:r w:rsidRPr="007E1467" w:rsidDel="00C81FF6">
        <w:rPr>
          <w:cs/>
        </w:rPr>
        <w:t xml:space="preserve"> </w:t>
      </w:r>
      <w:del w:id="182" w:author="Pahommie" w:date="2014-11-07T11:31:00Z">
        <w:r w:rsidRPr="007E1467" w:rsidDel="00C81FF6">
          <w:rPr>
            <w:cs/>
          </w:rPr>
          <w:delText>[ชื่อระบบสารสนเทศ]</w:delText>
        </w:r>
      </w:del>
      <w:bookmarkStart w:id="183" w:name="_Toc410779711"/>
      <w:bookmarkStart w:id="184" w:name="_Toc413337316"/>
      <w:bookmarkStart w:id="185" w:name="_Toc413338031"/>
      <w:bookmarkStart w:id="186" w:name="_Toc420387303"/>
      <w:bookmarkStart w:id="187" w:name="_Toc420485899"/>
      <w:bookmarkStart w:id="188" w:name="_Toc420524897"/>
      <w:bookmarkStart w:id="189" w:name="_Toc420525056"/>
      <w:bookmarkStart w:id="190" w:name="_Toc420734866"/>
      <w:bookmarkStart w:id="191" w:name="_Toc420738569"/>
      <w:bookmarkStart w:id="192" w:name="_Toc420739139"/>
      <w:bookmarkStart w:id="193" w:name="_Toc420739359"/>
      <w:bookmarkStart w:id="194" w:name="_Toc420740480"/>
      <w:bookmarkStart w:id="195" w:name="_Toc424817227"/>
      <w:bookmarkStart w:id="196" w:name="_Toc424817909"/>
      <w:bookmarkStart w:id="197" w:name="_Toc453667207"/>
      <w:bookmarkStart w:id="198" w:name="_Toc453667471"/>
      <w:bookmarkStart w:id="199" w:name="_Toc453683030"/>
      <w:bookmarkStart w:id="200" w:name="_Toc453683370"/>
      <w:bookmarkStart w:id="201" w:name="_Toc453683442"/>
      <w:bookmarkStart w:id="202" w:name="_Toc453683702"/>
      <w:bookmarkStart w:id="203" w:name="_Toc487543090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8B5C4C" w:rsidRPr="007E1467" w:rsidDel="00133669" w:rsidRDefault="008B5C4C">
      <w:pPr>
        <w:pStyle w:val="Heading2"/>
        <w:rPr>
          <w:del w:id="204" w:author="Pahommie" w:date="2014-11-04T17:13:00Z"/>
        </w:rPr>
        <w:pPrChange w:id="205" w:author="Pahommie" w:date="2014-11-07T11:50:00Z">
          <w:pPr>
            <w:ind w:firstLine="720"/>
          </w:pPr>
        </w:pPrChange>
      </w:pPr>
      <w:del w:id="206" w:author="Pahommie" w:date="2014-11-07T11:31:00Z">
        <w:r w:rsidRPr="007E1467" w:rsidDel="00C81FF6">
          <w:rPr>
            <w:cs/>
          </w:rPr>
          <w:delText>ในกรณที่นิสิตทำระบบสารสนเทศ กรณีที่ทำงานหลายระบบ</w:delText>
        </w:r>
      </w:del>
      <w:bookmarkStart w:id="207" w:name="_Toc410779712"/>
      <w:bookmarkStart w:id="208" w:name="_Toc413337317"/>
      <w:bookmarkStart w:id="209" w:name="_Toc413338032"/>
      <w:bookmarkStart w:id="210" w:name="_Toc420387304"/>
      <w:bookmarkStart w:id="211" w:name="_Toc420485900"/>
      <w:bookmarkStart w:id="212" w:name="_Toc420524898"/>
      <w:bookmarkStart w:id="213" w:name="_Toc420525057"/>
      <w:bookmarkStart w:id="214" w:name="_Toc420734867"/>
      <w:bookmarkStart w:id="215" w:name="_Toc420738570"/>
      <w:bookmarkStart w:id="216" w:name="_Toc420739140"/>
      <w:bookmarkStart w:id="217" w:name="_Toc420739360"/>
      <w:bookmarkStart w:id="218" w:name="_Toc420740481"/>
      <w:bookmarkStart w:id="219" w:name="_Toc424817228"/>
      <w:bookmarkStart w:id="220" w:name="_Toc424817910"/>
      <w:bookmarkStart w:id="221" w:name="_Toc453667208"/>
      <w:bookmarkStart w:id="222" w:name="_Toc453667472"/>
      <w:bookmarkStart w:id="223" w:name="_Toc453683031"/>
      <w:bookmarkStart w:id="224" w:name="_Toc453683371"/>
      <w:bookmarkStart w:id="225" w:name="_Toc453683443"/>
      <w:bookmarkStart w:id="226" w:name="_Toc453683703"/>
      <w:bookmarkStart w:id="227" w:name="_Toc487543091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8B5C4C" w:rsidRPr="007E1467" w:rsidDel="00D334DA" w:rsidRDefault="008B5C4C">
      <w:pPr>
        <w:pStyle w:val="Heading2"/>
        <w:rPr>
          <w:del w:id="228" w:author="Pahommie" w:date="2014-11-04T17:13:00Z"/>
        </w:rPr>
        <w:pPrChange w:id="229" w:author="Pahommie" w:date="2014-11-07T11:50:00Z">
          <w:pPr>
            <w:pStyle w:val="Heading3"/>
          </w:pPr>
        </w:pPrChange>
      </w:pPr>
      <w:del w:id="230" w:author="Pahommie" w:date="2014-11-04T17:13:00Z">
        <w:r w:rsidRPr="007E1467" w:rsidDel="00D334DA">
          <w:rPr>
            <w:cs/>
          </w:rPr>
          <w:delText>ขอบเขตหน้าที่ของการทำงานการทดสอบระบบ</w:delText>
        </w:r>
        <w:bookmarkStart w:id="231" w:name="_Toc410779713"/>
        <w:bookmarkStart w:id="232" w:name="_Toc413337318"/>
        <w:bookmarkStart w:id="233" w:name="_Toc413338033"/>
        <w:bookmarkStart w:id="234" w:name="_Toc420387305"/>
        <w:bookmarkStart w:id="235" w:name="_Toc420485901"/>
        <w:bookmarkStart w:id="236" w:name="_Toc420524899"/>
        <w:bookmarkStart w:id="237" w:name="_Toc420525058"/>
        <w:bookmarkStart w:id="238" w:name="_Toc420734868"/>
        <w:bookmarkStart w:id="239" w:name="_Toc420738571"/>
        <w:bookmarkStart w:id="240" w:name="_Toc420739141"/>
        <w:bookmarkStart w:id="241" w:name="_Toc420739361"/>
        <w:bookmarkStart w:id="242" w:name="_Toc420740482"/>
        <w:bookmarkStart w:id="243" w:name="_Toc424817229"/>
        <w:bookmarkStart w:id="244" w:name="_Toc424817911"/>
        <w:bookmarkStart w:id="245" w:name="_Toc453667209"/>
        <w:bookmarkStart w:id="246" w:name="_Toc453667473"/>
        <w:bookmarkStart w:id="247" w:name="_Toc453683032"/>
        <w:bookmarkStart w:id="248" w:name="_Toc453683372"/>
        <w:bookmarkStart w:id="249" w:name="_Toc453683444"/>
        <w:bookmarkStart w:id="250" w:name="_Toc453683704"/>
        <w:bookmarkStart w:id="251" w:name="_Toc487543092"/>
        <w:bookmarkEnd w:id="231"/>
        <w:bookmarkEnd w:id="232"/>
        <w:bookmarkEnd w:id="233"/>
        <w:bookmarkEnd w:id="234"/>
        <w:bookmarkEnd w:id="235"/>
        <w:bookmarkEnd w:id="236"/>
        <w:bookmarkEnd w:id="237"/>
        <w:bookmarkEnd w:id="238"/>
        <w:bookmarkEnd w:id="239"/>
        <w:bookmarkEnd w:id="240"/>
        <w:bookmarkEnd w:id="241"/>
        <w:bookmarkEnd w:id="242"/>
        <w:bookmarkEnd w:id="243"/>
        <w:bookmarkEnd w:id="244"/>
        <w:bookmarkEnd w:id="245"/>
        <w:bookmarkEnd w:id="246"/>
        <w:bookmarkEnd w:id="247"/>
        <w:bookmarkEnd w:id="248"/>
        <w:bookmarkEnd w:id="249"/>
        <w:bookmarkEnd w:id="250"/>
        <w:bookmarkEnd w:id="251"/>
      </w:del>
    </w:p>
    <w:p w:rsidR="008B5C4C" w:rsidRPr="007E1467" w:rsidDel="00AA2667" w:rsidRDefault="008B5C4C">
      <w:pPr>
        <w:pStyle w:val="Heading2"/>
        <w:rPr>
          <w:del w:id="252" w:author="Pahommie" w:date="2014-11-07T11:50:00Z"/>
        </w:rPr>
        <w:pPrChange w:id="253" w:author="Pahommie" w:date="2014-11-07T11:50:00Z">
          <w:pPr>
            <w:ind w:firstLine="720"/>
          </w:pPr>
        </w:pPrChange>
      </w:pPr>
      <w:del w:id="254" w:author="Pahommie" w:date="2014-11-04T17:13:00Z">
        <w:r w:rsidRPr="007E1467" w:rsidDel="00D334DA">
          <w:rPr>
            <w:cs/>
          </w:rPr>
          <w:delText>ในกรณีที่นิสิตทำหน้าที่การทดสอบระบบ</w:delText>
        </w:r>
      </w:del>
      <w:bookmarkStart w:id="255" w:name="_Toc410779714"/>
      <w:bookmarkStart w:id="256" w:name="_Toc413337319"/>
      <w:bookmarkStart w:id="257" w:name="_Toc413338034"/>
      <w:bookmarkStart w:id="258" w:name="_Toc420387306"/>
      <w:bookmarkStart w:id="259" w:name="_Toc420485902"/>
      <w:bookmarkStart w:id="260" w:name="_Toc420524900"/>
      <w:bookmarkStart w:id="261" w:name="_Toc420525059"/>
      <w:bookmarkStart w:id="262" w:name="_Toc420734869"/>
      <w:bookmarkStart w:id="263" w:name="_Toc420738572"/>
      <w:bookmarkStart w:id="264" w:name="_Toc420739142"/>
      <w:bookmarkStart w:id="265" w:name="_Toc420739362"/>
      <w:bookmarkStart w:id="266" w:name="_Toc420740483"/>
      <w:bookmarkStart w:id="267" w:name="_Toc424817230"/>
      <w:bookmarkStart w:id="268" w:name="_Toc424817912"/>
      <w:bookmarkStart w:id="269" w:name="_Toc453667210"/>
      <w:bookmarkStart w:id="270" w:name="_Toc453667474"/>
      <w:bookmarkStart w:id="271" w:name="_Toc453683033"/>
      <w:bookmarkStart w:id="272" w:name="_Toc453683373"/>
      <w:bookmarkStart w:id="273" w:name="_Toc453683445"/>
      <w:bookmarkStart w:id="274" w:name="_Toc453683705"/>
      <w:bookmarkStart w:id="275" w:name="_Toc487543093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:rsidR="008B5C4C" w:rsidRPr="007E1467" w:rsidDel="00D334DA" w:rsidRDefault="008B5C4C">
      <w:pPr>
        <w:pStyle w:val="Heading2"/>
        <w:rPr>
          <w:del w:id="276" w:author="Pahommie" w:date="2014-11-04T17:13:00Z"/>
        </w:rPr>
        <w:pPrChange w:id="277" w:author="Pahommie" w:date="2014-11-07T11:50:00Z">
          <w:pPr>
            <w:pStyle w:val="Heading3"/>
          </w:pPr>
        </w:pPrChange>
      </w:pPr>
      <w:del w:id="278" w:author="Pahommie" w:date="2014-11-04T17:13:00Z">
        <w:r w:rsidRPr="007E1467" w:rsidDel="00D334DA">
          <w:rPr>
            <w:cs/>
          </w:rPr>
          <w:delText>ขอบเขตของการทำงานการทำงานฝ่ายสนับสนุน</w:delText>
        </w:r>
        <w:bookmarkStart w:id="279" w:name="_Toc410779715"/>
        <w:bookmarkStart w:id="280" w:name="_Toc413337320"/>
        <w:bookmarkStart w:id="281" w:name="_Toc413338035"/>
        <w:bookmarkStart w:id="282" w:name="_Toc420387307"/>
        <w:bookmarkStart w:id="283" w:name="_Toc420485903"/>
        <w:bookmarkStart w:id="284" w:name="_Toc420524901"/>
        <w:bookmarkStart w:id="285" w:name="_Toc420525060"/>
        <w:bookmarkStart w:id="286" w:name="_Toc420734870"/>
        <w:bookmarkStart w:id="287" w:name="_Toc420738573"/>
        <w:bookmarkStart w:id="288" w:name="_Toc420739143"/>
        <w:bookmarkStart w:id="289" w:name="_Toc420739363"/>
        <w:bookmarkStart w:id="290" w:name="_Toc420740484"/>
        <w:bookmarkStart w:id="291" w:name="_Toc424817231"/>
        <w:bookmarkStart w:id="292" w:name="_Toc424817913"/>
        <w:bookmarkStart w:id="293" w:name="_Toc453667211"/>
        <w:bookmarkStart w:id="294" w:name="_Toc453667475"/>
        <w:bookmarkStart w:id="295" w:name="_Toc453683034"/>
        <w:bookmarkStart w:id="296" w:name="_Toc453683374"/>
        <w:bookmarkStart w:id="297" w:name="_Toc453683446"/>
        <w:bookmarkStart w:id="298" w:name="_Toc453683706"/>
        <w:bookmarkStart w:id="299" w:name="_Toc487543094"/>
        <w:bookmarkEnd w:id="279"/>
        <w:bookmarkEnd w:id="280"/>
        <w:bookmarkEnd w:id="281"/>
        <w:bookmarkEnd w:id="282"/>
        <w:bookmarkEnd w:id="283"/>
        <w:bookmarkEnd w:id="284"/>
        <w:bookmarkEnd w:id="285"/>
        <w:bookmarkEnd w:id="286"/>
        <w:bookmarkEnd w:id="287"/>
        <w:bookmarkEnd w:id="288"/>
        <w:bookmarkEnd w:id="289"/>
        <w:bookmarkEnd w:id="290"/>
        <w:bookmarkEnd w:id="291"/>
        <w:bookmarkEnd w:id="292"/>
        <w:bookmarkEnd w:id="293"/>
        <w:bookmarkEnd w:id="294"/>
        <w:bookmarkEnd w:id="295"/>
        <w:bookmarkEnd w:id="296"/>
        <w:bookmarkEnd w:id="297"/>
        <w:bookmarkEnd w:id="298"/>
        <w:bookmarkEnd w:id="299"/>
      </w:del>
    </w:p>
    <w:p w:rsidR="008B5C4C" w:rsidRPr="007E1467" w:rsidRDefault="008B5C4C" w:rsidP="008B5C4C">
      <w:pPr>
        <w:pStyle w:val="Heading2"/>
      </w:pPr>
      <w:bookmarkStart w:id="300" w:name="_Toc420265817"/>
      <w:bookmarkStart w:id="301" w:name="_Toc487543095"/>
      <w:r w:rsidRPr="007E1467">
        <w:rPr>
          <w:cs/>
        </w:rPr>
        <w:t>แผนใน</w:t>
      </w:r>
      <w:bookmarkEnd w:id="300"/>
      <w:r w:rsidRPr="007E1467">
        <w:rPr>
          <w:cs/>
        </w:rPr>
        <w:t>การปฏิบัติงานสหกิจศึกษา</w:t>
      </w:r>
      <w:bookmarkEnd w:id="301"/>
    </w:p>
    <w:p w:rsidR="008B5C4C" w:rsidRDefault="008B5C4C" w:rsidP="008B5C4C">
      <w:pPr>
        <w:pStyle w:val="a0"/>
        <w:ind w:firstLine="720"/>
      </w:pPr>
      <w:bookmarkStart w:id="302" w:name="_Toc420526494"/>
      <w:bookmarkStart w:id="303" w:name="_Toc420530166"/>
      <w:bookmarkStart w:id="304" w:name="_Toc420530185"/>
      <w:bookmarkStart w:id="305" w:name="_Toc420530461"/>
      <w:bookmarkStart w:id="306" w:name="_Toc420530480"/>
      <w:bookmarkStart w:id="307" w:name="_Toc420530499"/>
      <w:bookmarkStart w:id="308" w:name="_Toc420530518"/>
      <w:bookmarkStart w:id="309" w:name="_Toc420542593"/>
      <w:bookmarkStart w:id="310" w:name="_Toc420543124"/>
      <w:bookmarkStart w:id="311" w:name="_Toc420543186"/>
      <w:bookmarkStart w:id="312" w:name="_Toc424818439"/>
      <w:bookmarkStart w:id="313" w:name="_Toc487546662"/>
      <w:r w:rsidRPr="007E1467">
        <w:rPr>
          <w:color w:val="FF000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</w:t>
      </w:r>
      <w:r w:rsidRPr="007E1467">
        <w:rPr>
          <w:cs/>
        </w:rPr>
        <w:t xml:space="preserve"> </w:t>
      </w:r>
    </w:p>
    <w:p w:rsidR="008B5C4C" w:rsidRDefault="008B5C4C" w:rsidP="008B5C4C">
      <w:pPr>
        <w:pStyle w:val="a0"/>
      </w:pPr>
      <w:r>
        <w:rPr>
          <w:cs/>
        </w:rPr>
        <w:lastRenderedPageBreak/>
        <w:t xml:space="preserve">ตารางที่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ตารางที่ </w:instrText>
      </w:r>
      <w:r>
        <w:rPr>
          <w:noProof/>
        </w:rPr>
        <w:instrText xml:space="preserve">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แผนการดำเนินงาน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845"/>
        <w:gridCol w:w="382"/>
        <w:gridCol w:w="360"/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270"/>
      </w:tblGrid>
      <w:tr w:rsidR="008B5C4C" w:rsidRPr="00BD197D" w:rsidTr="00805AB6">
        <w:trPr>
          <w:tblHeader/>
        </w:trPr>
        <w:tc>
          <w:tcPr>
            <w:tcW w:w="8095" w:type="dxa"/>
            <w:gridSpan w:val="18"/>
          </w:tcPr>
          <w:p w:rsidR="008B5C4C" w:rsidRDefault="008B5C4C" w:rsidP="00805AB6">
            <w:pPr>
              <w:jc w:val="center"/>
              <w:rPr>
                <w:b/>
                <w:bCs/>
                <w:sz w:val="24"/>
                <w:cs/>
              </w:rPr>
            </w:pPr>
            <w:r>
              <w:rPr>
                <w:rFonts w:hint="cs"/>
                <w:b/>
                <w:bCs/>
                <w:sz w:val="24"/>
                <w:cs/>
              </w:rPr>
              <w:t>แผนปฏิบัติงานสหกิจศึกษา</w:t>
            </w:r>
          </w:p>
        </w:tc>
      </w:tr>
      <w:tr w:rsidR="008B5C4C" w:rsidRPr="00BD197D" w:rsidTr="00805AB6">
        <w:trPr>
          <w:tblHeader/>
        </w:trPr>
        <w:tc>
          <w:tcPr>
            <w:tcW w:w="2313" w:type="dxa"/>
            <w:gridSpan w:val="2"/>
            <w:vAlign w:val="center"/>
          </w:tcPr>
          <w:p w:rsidR="008B5C4C" w:rsidRPr="00BD197D" w:rsidRDefault="008B5C4C" w:rsidP="00805AB6">
            <w:pPr>
              <w:jc w:val="center"/>
              <w:rPr>
                <w:b/>
                <w:bCs/>
                <w:sz w:val="24"/>
              </w:rPr>
            </w:pPr>
            <w:r w:rsidRPr="00BD197D">
              <w:rPr>
                <w:b/>
                <w:bCs/>
                <w:sz w:val="24"/>
                <w:cs/>
              </w:rPr>
              <w:t>หัวข้องาน</w:t>
            </w:r>
          </w:p>
        </w:tc>
        <w:tc>
          <w:tcPr>
            <w:tcW w:w="1462" w:type="dxa"/>
            <w:gridSpan w:val="4"/>
            <w:vAlign w:val="center"/>
          </w:tcPr>
          <w:p w:rsidR="008B5C4C" w:rsidRDefault="008B5C4C" w:rsidP="00805AB6">
            <w:pPr>
              <w:jc w:val="center"/>
              <w:rPr>
                <w:b/>
                <w:bCs/>
                <w:sz w:val="24"/>
                <w:cs/>
              </w:rPr>
            </w:pPr>
            <w:r>
              <w:rPr>
                <w:rFonts w:hint="cs"/>
                <w:b/>
                <w:bCs/>
                <w:sz w:val="24"/>
                <w:cs/>
              </w:rPr>
              <w:t>ก</w:t>
            </w:r>
            <w:r>
              <w:rPr>
                <w:b/>
                <w:bCs/>
                <w:sz w:val="24"/>
              </w:rPr>
              <w:t>.</w:t>
            </w:r>
            <w:r>
              <w:rPr>
                <w:rFonts w:hint="cs"/>
                <w:b/>
                <w:bCs/>
                <w:sz w:val="24"/>
                <w:cs/>
              </w:rPr>
              <w:t>ค</w:t>
            </w:r>
          </w:p>
        </w:tc>
        <w:tc>
          <w:tcPr>
            <w:tcW w:w="1530" w:type="dxa"/>
            <w:gridSpan w:val="4"/>
            <w:vAlign w:val="center"/>
          </w:tcPr>
          <w:p w:rsidR="008B5C4C" w:rsidRDefault="008B5C4C" w:rsidP="00805AB6">
            <w:pPr>
              <w:jc w:val="center"/>
              <w:rPr>
                <w:b/>
                <w:bCs/>
                <w:sz w:val="24"/>
                <w:cs/>
              </w:rPr>
            </w:pPr>
            <w:r>
              <w:rPr>
                <w:rFonts w:hint="cs"/>
                <w:b/>
                <w:bCs/>
                <w:sz w:val="24"/>
                <w:cs/>
              </w:rPr>
              <w:t>ส</w:t>
            </w:r>
            <w:r>
              <w:rPr>
                <w:b/>
                <w:bCs/>
                <w:sz w:val="24"/>
              </w:rPr>
              <w:t>.</w:t>
            </w:r>
            <w:r>
              <w:rPr>
                <w:rFonts w:hint="cs"/>
                <w:b/>
                <w:bCs/>
                <w:sz w:val="24"/>
                <w:cs/>
              </w:rPr>
              <w:t>ค</w:t>
            </w:r>
          </w:p>
        </w:tc>
        <w:tc>
          <w:tcPr>
            <w:tcW w:w="1440" w:type="dxa"/>
            <w:gridSpan w:val="4"/>
            <w:vAlign w:val="center"/>
          </w:tcPr>
          <w:p w:rsidR="008B5C4C" w:rsidRDefault="008B5C4C" w:rsidP="00805AB6">
            <w:pPr>
              <w:jc w:val="center"/>
              <w:rPr>
                <w:b/>
                <w:bCs/>
                <w:sz w:val="24"/>
                <w:cs/>
              </w:rPr>
            </w:pPr>
            <w:r>
              <w:rPr>
                <w:rFonts w:hint="cs"/>
                <w:b/>
                <w:bCs/>
                <w:sz w:val="24"/>
                <w:cs/>
              </w:rPr>
              <w:t>ก</w:t>
            </w:r>
            <w:r>
              <w:rPr>
                <w:b/>
                <w:bCs/>
                <w:sz w:val="24"/>
              </w:rPr>
              <w:t>.</w:t>
            </w:r>
            <w:r>
              <w:rPr>
                <w:rFonts w:hint="cs"/>
                <w:b/>
                <w:bCs/>
                <w:sz w:val="24"/>
                <w:cs/>
              </w:rPr>
              <w:t>ย</w:t>
            </w:r>
          </w:p>
        </w:tc>
        <w:tc>
          <w:tcPr>
            <w:tcW w:w="1350" w:type="dxa"/>
            <w:gridSpan w:val="4"/>
            <w:vAlign w:val="center"/>
          </w:tcPr>
          <w:p w:rsidR="008B5C4C" w:rsidRDefault="008B5C4C" w:rsidP="00805AB6">
            <w:pPr>
              <w:jc w:val="center"/>
              <w:rPr>
                <w:b/>
                <w:bCs/>
                <w:sz w:val="24"/>
                <w:cs/>
              </w:rPr>
            </w:pPr>
            <w:r>
              <w:rPr>
                <w:rFonts w:hint="cs"/>
                <w:b/>
                <w:bCs/>
                <w:sz w:val="24"/>
                <w:cs/>
              </w:rPr>
              <w:t>ต</w:t>
            </w:r>
            <w:r>
              <w:rPr>
                <w:b/>
                <w:bCs/>
                <w:sz w:val="24"/>
              </w:rPr>
              <w:t>.</w:t>
            </w:r>
            <w:r>
              <w:rPr>
                <w:rFonts w:hint="cs"/>
                <w:b/>
                <w:bCs/>
                <w:sz w:val="24"/>
                <w:cs/>
              </w:rPr>
              <w:t>ค</w:t>
            </w:r>
          </w:p>
        </w:tc>
      </w:tr>
      <w:tr w:rsidR="008B5C4C" w:rsidRPr="00BD197D" w:rsidTr="00805AB6">
        <w:tc>
          <w:tcPr>
            <w:tcW w:w="468" w:type="dxa"/>
          </w:tcPr>
          <w:p w:rsidR="008B5C4C" w:rsidRPr="00BD197D" w:rsidRDefault="008B5C4C" w:rsidP="00805AB6">
            <w:pPr>
              <w:jc w:val="center"/>
            </w:pPr>
            <w:r w:rsidRPr="00BD197D">
              <w:t>1.</w:t>
            </w:r>
          </w:p>
        </w:tc>
        <w:tc>
          <w:tcPr>
            <w:tcW w:w="1845" w:type="dxa"/>
          </w:tcPr>
          <w:p w:rsidR="008B5C4C" w:rsidRDefault="008B5C4C" w:rsidP="00805AB6">
            <w:r>
              <w:rPr>
                <w:rFonts w:hint="cs"/>
                <w:cs/>
              </w:rPr>
              <w:t>รับมอบหมาย</w:t>
            </w:r>
          </w:p>
          <w:p w:rsidR="008B5C4C" w:rsidRPr="00BD197D" w:rsidRDefault="008B5C4C" w:rsidP="00805AB6">
            <w:pPr>
              <w:rPr>
                <w:cs/>
              </w:rPr>
            </w:pPr>
            <w:r>
              <w:rPr>
                <w:rFonts w:hint="cs"/>
                <w:cs/>
              </w:rPr>
              <w:t>โปรเจค</w:t>
            </w:r>
          </w:p>
        </w:tc>
        <w:tc>
          <w:tcPr>
            <w:tcW w:w="382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BBC2BF" wp14:editId="5A2B0642">
                      <wp:simplePos x="0" y="0"/>
                      <wp:positionH relativeFrom="column">
                        <wp:posOffset>-504614</wp:posOffset>
                      </wp:positionH>
                      <wp:positionV relativeFrom="paragraph">
                        <wp:posOffset>271357</wp:posOffset>
                      </wp:positionV>
                      <wp:extent cx="880533" cy="0"/>
                      <wp:effectExtent l="0" t="9525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53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2D6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-39.75pt;margin-top:21.35pt;width:69.3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rPr>
          <w:trHeight w:val="809"/>
        </w:trPr>
        <w:tc>
          <w:tcPr>
            <w:tcW w:w="468" w:type="dxa"/>
          </w:tcPr>
          <w:p w:rsidR="008B5C4C" w:rsidRPr="00BD197D" w:rsidRDefault="008B5C4C" w:rsidP="00805AB6">
            <w:pPr>
              <w:jc w:val="center"/>
            </w:pPr>
            <w:r w:rsidRPr="00BD197D">
              <w:rPr>
                <w:cs/>
              </w:rPr>
              <w:t>2.</w:t>
            </w:r>
          </w:p>
        </w:tc>
        <w:tc>
          <w:tcPr>
            <w:tcW w:w="1845" w:type="dxa"/>
          </w:tcPr>
          <w:p w:rsidR="008B5C4C" w:rsidRPr="00783001" w:rsidRDefault="008B5C4C" w:rsidP="00805AB6">
            <w:pPr>
              <w:spacing w:line="276" w:lineRule="auto"/>
              <w:jc w:val="both"/>
            </w:pPr>
            <w:r>
              <w:rPr>
                <w:rFonts w:hint="cs"/>
                <w:cs/>
              </w:rPr>
              <w:t>รับความต้องการ</w:t>
            </w:r>
          </w:p>
        </w:tc>
        <w:tc>
          <w:tcPr>
            <w:tcW w:w="382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9BE8E5" wp14:editId="5B4267A4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260138</wp:posOffset>
                      </wp:positionV>
                      <wp:extent cx="956734" cy="0"/>
                      <wp:effectExtent l="0" t="95250" r="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734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951D2C" id="Straight Arrow Connector 30" o:spid="_x0000_s1026" type="#_x0000_t32" style="position:absolute;margin-left:-5.05pt;margin-top:20.5pt;width:75.3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c>
          <w:tcPr>
            <w:tcW w:w="468" w:type="dxa"/>
          </w:tcPr>
          <w:p w:rsidR="008B5C4C" w:rsidRPr="00BD197D" w:rsidRDefault="008B5C4C" w:rsidP="00805AB6">
            <w:pPr>
              <w:jc w:val="center"/>
              <w:rPr>
                <w:cs/>
              </w:rPr>
            </w:pPr>
            <w:r w:rsidRPr="00BD197D">
              <w:rPr>
                <w:cs/>
              </w:rPr>
              <w:t>3.</w:t>
            </w:r>
          </w:p>
        </w:tc>
        <w:tc>
          <w:tcPr>
            <w:tcW w:w="1845" w:type="dxa"/>
          </w:tcPr>
          <w:p w:rsidR="008B5C4C" w:rsidRDefault="008B5C4C" w:rsidP="00805AB6">
            <w:pPr>
              <w:spacing w:line="276" w:lineRule="auto"/>
              <w:jc w:val="both"/>
            </w:pPr>
            <w:r>
              <w:rPr>
                <w:rFonts w:hint="cs"/>
                <w:cs/>
              </w:rPr>
              <w:t>วิเคราะห์ระบบ</w:t>
            </w:r>
          </w:p>
        </w:tc>
        <w:tc>
          <w:tcPr>
            <w:tcW w:w="382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8809D2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8809D2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8809D2" w:rsidRDefault="008B5C4C" w:rsidP="00805AB6">
            <w:pPr>
              <w:jc w:val="center"/>
            </w:pPr>
          </w:p>
        </w:tc>
        <w:tc>
          <w:tcPr>
            <w:tcW w:w="450" w:type="dxa"/>
          </w:tcPr>
          <w:p w:rsidR="008B5C4C" w:rsidRPr="008809D2" w:rsidRDefault="008B5C4C" w:rsidP="00805AB6">
            <w:pPr>
              <w:jc w:val="center"/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8EDF3D" wp14:editId="0D16E6C7">
                      <wp:simplePos x="0" y="0"/>
                      <wp:positionH relativeFrom="column">
                        <wp:posOffset>-521548</wp:posOffset>
                      </wp:positionH>
                      <wp:positionV relativeFrom="paragraph">
                        <wp:posOffset>202565</wp:posOffset>
                      </wp:positionV>
                      <wp:extent cx="1176867" cy="0"/>
                      <wp:effectExtent l="0" t="95250" r="0" b="952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86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C17FB1" id="Straight Arrow Connector 225" o:spid="_x0000_s1026" type="#_x0000_t32" style="position:absolute;margin-left:-41.05pt;margin-top:15.95pt;width:92.6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c>
          <w:tcPr>
            <w:tcW w:w="468" w:type="dxa"/>
          </w:tcPr>
          <w:p w:rsidR="008B5C4C" w:rsidRPr="00BD197D" w:rsidRDefault="008B5C4C" w:rsidP="00805AB6">
            <w:pPr>
              <w:jc w:val="center"/>
              <w:rPr>
                <w:cs/>
              </w:rPr>
            </w:pPr>
            <w:r w:rsidRPr="00BD197D">
              <w:rPr>
                <w:cs/>
              </w:rPr>
              <w:t>4.</w:t>
            </w:r>
          </w:p>
        </w:tc>
        <w:tc>
          <w:tcPr>
            <w:tcW w:w="1845" w:type="dxa"/>
          </w:tcPr>
          <w:p w:rsidR="008B5C4C" w:rsidRPr="008809D2" w:rsidRDefault="008B5C4C" w:rsidP="00805AB6">
            <w:pPr>
              <w:rPr>
                <w:sz w:val="24"/>
                <w:cs/>
              </w:rPr>
            </w:pPr>
            <w:r>
              <w:rPr>
                <w:rFonts w:hint="cs"/>
                <w:sz w:val="24"/>
                <w:cs/>
              </w:rPr>
              <w:t>ออกแบบระบบ</w:t>
            </w:r>
          </w:p>
        </w:tc>
        <w:tc>
          <w:tcPr>
            <w:tcW w:w="382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</w:tcPr>
          <w:p w:rsidR="008B5C4C" w:rsidRPr="00BD197D" w:rsidRDefault="008B5C4C" w:rsidP="00805AB6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A01BF0" wp14:editId="135C9025">
                      <wp:simplePos x="0" y="0"/>
                      <wp:positionH relativeFrom="column">
                        <wp:posOffset>-841163</wp:posOffset>
                      </wp:positionH>
                      <wp:positionV relativeFrom="paragraph">
                        <wp:posOffset>175260</wp:posOffset>
                      </wp:positionV>
                      <wp:extent cx="1456266" cy="0"/>
                      <wp:effectExtent l="0" t="95250" r="0" b="9525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626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94AC0" id="Straight Arrow Connector 227" o:spid="_x0000_s1026" type="#_x0000_t32" style="position:absolute;margin-left:-66.25pt;margin-top:13.8pt;width:114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c>
          <w:tcPr>
            <w:tcW w:w="468" w:type="dxa"/>
          </w:tcPr>
          <w:p w:rsidR="008B5C4C" w:rsidRPr="00BD197D" w:rsidRDefault="008B5C4C" w:rsidP="00805AB6">
            <w:pPr>
              <w:jc w:val="center"/>
              <w:rPr>
                <w:cs/>
              </w:rPr>
            </w:pPr>
            <w:r>
              <w:t>5</w:t>
            </w:r>
            <w:r w:rsidRPr="00BD197D">
              <w:rPr>
                <w:cs/>
              </w:rPr>
              <w:t>.</w:t>
            </w:r>
          </w:p>
        </w:tc>
        <w:tc>
          <w:tcPr>
            <w:tcW w:w="1845" w:type="dxa"/>
          </w:tcPr>
          <w:p w:rsidR="008B5C4C" w:rsidRPr="00BD197D" w:rsidRDefault="008B5C4C" w:rsidP="00805AB6">
            <w:pPr>
              <w:rPr>
                <w:sz w:val="24"/>
                <w:cs/>
              </w:rPr>
            </w:pPr>
            <w:r>
              <w:rPr>
                <w:rFonts w:hint="cs"/>
                <w:cs/>
              </w:rPr>
              <w:t>พัฒนาระบบ</w:t>
            </w:r>
          </w:p>
        </w:tc>
        <w:tc>
          <w:tcPr>
            <w:tcW w:w="382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450" w:type="dxa"/>
          </w:tcPr>
          <w:p w:rsidR="008B5C4C" w:rsidRPr="00BD197D" w:rsidRDefault="008B5C4C" w:rsidP="00805AB6">
            <w:pPr>
              <w:jc w:val="center"/>
              <w:rPr>
                <w:sz w:val="24"/>
                <w:cs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1299A1" wp14:editId="219CAC8D">
                      <wp:simplePos x="0" y="0"/>
                      <wp:positionH relativeFrom="column">
                        <wp:posOffset>-764963</wp:posOffset>
                      </wp:positionH>
                      <wp:positionV relativeFrom="paragraph">
                        <wp:posOffset>190712</wp:posOffset>
                      </wp:positionV>
                      <wp:extent cx="905933" cy="0"/>
                      <wp:effectExtent l="0" t="95250" r="0" b="9525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93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E223E" id="Straight Arrow Connector 228" o:spid="_x0000_s1026" type="#_x0000_t32" style="position:absolute;margin-left:-60.25pt;margin-top:15pt;width:7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c>
          <w:tcPr>
            <w:tcW w:w="468" w:type="dxa"/>
          </w:tcPr>
          <w:p w:rsidR="008B5C4C" w:rsidRPr="00BD197D" w:rsidRDefault="008B5C4C" w:rsidP="00805AB6">
            <w:pPr>
              <w:jc w:val="center"/>
              <w:rPr>
                <w:cs/>
              </w:rPr>
            </w:pPr>
            <w:r>
              <w:t>6.</w:t>
            </w:r>
          </w:p>
        </w:tc>
        <w:tc>
          <w:tcPr>
            <w:tcW w:w="1845" w:type="dxa"/>
          </w:tcPr>
          <w:p w:rsidR="008B5C4C" w:rsidRPr="00311714" w:rsidRDefault="008B5C4C" w:rsidP="00805AB6">
            <w:r>
              <w:t>UAT &amp; Unit Test</w:t>
            </w:r>
          </w:p>
        </w:tc>
        <w:tc>
          <w:tcPr>
            <w:tcW w:w="382" w:type="dxa"/>
          </w:tcPr>
          <w:p w:rsidR="008B5C4C" w:rsidRPr="00A43467" w:rsidRDefault="008B5C4C" w:rsidP="00805AB6">
            <w:pPr>
              <w:jc w:val="center"/>
              <w:rPr>
                <w:cs/>
              </w:rPr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45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9468C1" wp14:editId="62836B2F">
                      <wp:simplePos x="0" y="0"/>
                      <wp:positionH relativeFrom="column">
                        <wp:posOffset>-256328</wp:posOffset>
                      </wp:positionH>
                      <wp:positionV relativeFrom="paragraph">
                        <wp:posOffset>191135</wp:posOffset>
                      </wp:positionV>
                      <wp:extent cx="905933" cy="0"/>
                      <wp:effectExtent l="0" t="95250" r="0" b="9525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93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FE70C" id="Straight Arrow Connector 229" o:spid="_x0000_s1026" type="#_x0000_t32" style="position:absolute;margin-left:-20.2pt;margin-top:15.05pt;width:71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c>
          <w:tcPr>
            <w:tcW w:w="468" w:type="dxa"/>
          </w:tcPr>
          <w:p w:rsidR="008B5C4C" w:rsidRDefault="008B5C4C" w:rsidP="00805AB6">
            <w:pPr>
              <w:jc w:val="center"/>
            </w:pPr>
            <w:r>
              <w:t>7.</w:t>
            </w:r>
          </w:p>
        </w:tc>
        <w:tc>
          <w:tcPr>
            <w:tcW w:w="1845" w:type="dxa"/>
          </w:tcPr>
          <w:p w:rsidR="008B5C4C" w:rsidRDefault="008B5C4C" w:rsidP="00805AB6">
            <w:pPr>
              <w:rPr>
                <w:cs/>
              </w:rPr>
            </w:pPr>
            <w:r>
              <w:t>Training &amp; Trial</w:t>
            </w:r>
          </w:p>
        </w:tc>
        <w:tc>
          <w:tcPr>
            <w:tcW w:w="382" w:type="dxa"/>
          </w:tcPr>
          <w:p w:rsidR="008B5C4C" w:rsidRPr="00A43467" w:rsidRDefault="008B5C4C" w:rsidP="00805AB6">
            <w:pPr>
              <w:jc w:val="center"/>
              <w:rPr>
                <w:cs/>
              </w:rPr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45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B3D751" wp14:editId="1C583830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201507</wp:posOffset>
                      </wp:positionV>
                      <wp:extent cx="685800" cy="0"/>
                      <wp:effectExtent l="0" t="95250" r="0" b="9525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B46C8" id="Straight Arrow Connector 230" o:spid="_x0000_s1026" type="#_x0000_t32" style="position:absolute;margin-left:-42.9pt;margin-top:15.85pt;width:5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  <w:tr w:rsidR="008B5C4C" w:rsidRPr="00BD197D" w:rsidTr="00805AB6">
        <w:tc>
          <w:tcPr>
            <w:tcW w:w="468" w:type="dxa"/>
          </w:tcPr>
          <w:p w:rsidR="008B5C4C" w:rsidRDefault="008B5C4C" w:rsidP="00805AB6">
            <w:pPr>
              <w:jc w:val="center"/>
            </w:pPr>
            <w:r>
              <w:t>8.</w:t>
            </w:r>
          </w:p>
        </w:tc>
        <w:tc>
          <w:tcPr>
            <w:tcW w:w="1845" w:type="dxa"/>
          </w:tcPr>
          <w:p w:rsidR="008B5C4C" w:rsidRDefault="008B5C4C" w:rsidP="00805AB6">
            <w:r>
              <w:t>Documents</w:t>
            </w:r>
          </w:p>
        </w:tc>
        <w:tc>
          <w:tcPr>
            <w:tcW w:w="382" w:type="dxa"/>
          </w:tcPr>
          <w:p w:rsidR="008B5C4C" w:rsidRPr="00A43467" w:rsidRDefault="008B5C4C" w:rsidP="00805AB6">
            <w:pPr>
              <w:jc w:val="center"/>
              <w:rPr>
                <w:cs/>
              </w:rPr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450" w:type="dxa"/>
          </w:tcPr>
          <w:p w:rsidR="008B5C4C" w:rsidRPr="00A43467" w:rsidRDefault="008B5C4C" w:rsidP="00805AB6">
            <w:pPr>
              <w:jc w:val="center"/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  <w:r>
              <w:rPr>
                <w:rFonts w:hint="c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704347" wp14:editId="10D203B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183938</wp:posOffset>
                      </wp:positionV>
                      <wp:extent cx="863600" cy="0"/>
                      <wp:effectExtent l="0" t="95250" r="0" b="95250"/>
                      <wp:wrapNone/>
                      <wp:docPr id="231" name="Straight Arrow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809EC" id="Straight Arrow Connector 231" o:spid="_x0000_s1026" type="#_x0000_t32" style="position:absolute;margin-left:11.1pt;margin-top:14.5pt;width:6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36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8B5C4C" w:rsidRPr="00BD197D" w:rsidRDefault="008B5C4C" w:rsidP="00805AB6">
            <w:pPr>
              <w:rPr>
                <w:sz w:val="24"/>
              </w:rPr>
            </w:pPr>
          </w:p>
        </w:tc>
      </w:tr>
    </w:tbl>
    <w:p w:rsidR="008B5C4C" w:rsidRPr="007E1467" w:rsidRDefault="008B5C4C" w:rsidP="008B5C4C">
      <w:pPr>
        <w:pStyle w:val="Heading2"/>
      </w:pPr>
      <w:bookmarkStart w:id="314" w:name="_Toc420265823"/>
      <w:bookmarkStart w:id="315" w:name="_Toc487543096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Pr="007E1467">
        <w:rPr>
          <w:cs/>
        </w:rPr>
        <w:t>ดัชนีชี้วัดความสำเร็จของการปฏิบัติงานสหกิจศึกษา</w:t>
      </w:r>
      <w:bookmarkEnd w:id="314"/>
      <w:bookmarkEnd w:id="315"/>
    </w:p>
    <w:p w:rsidR="008B5C4C" w:rsidRPr="007E1467" w:rsidRDefault="008B5C4C" w:rsidP="008B5C4C">
      <w:pPr>
        <w:spacing w:line="240" w:lineRule="auto"/>
        <w:ind w:firstLine="720"/>
      </w:pPr>
      <w:r w:rsidRPr="007E1467">
        <w:rPr>
          <w:color w:val="FF000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B5C4C" w:rsidRPr="007E1467" w:rsidRDefault="008B5C4C" w:rsidP="008B5C4C">
      <w:pPr>
        <w:pStyle w:val="ListParagraph"/>
        <w:numPr>
          <w:ilvl w:val="0"/>
          <w:numId w:val="4"/>
        </w:numPr>
        <w:spacing w:line="240" w:lineRule="auto"/>
        <w:ind w:left="0" w:firstLine="720"/>
        <w:rPr>
          <w:rFonts w:cs="TH SarabunPSK"/>
          <w:szCs w:val="32"/>
        </w:rPr>
      </w:pPr>
      <w:r w:rsidRPr="007E1467">
        <w:rPr>
          <w:rFonts w:cs="TH SarabunPSK"/>
          <w:color w:val="FF0000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</w:t>
      </w:r>
    </w:p>
    <w:p w:rsidR="008B5C4C" w:rsidRPr="007E1467" w:rsidRDefault="008B5C4C" w:rsidP="008B5C4C">
      <w:pPr>
        <w:pStyle w:val="ListParagraph"/>
        <w:numPr>
          <w:ilvl w:val="0"/>
          <w:numId w:val="4"/>
        </w:numPr>
        <w:spacing w:line="240" w:lineRule="auto"/>
        <w:ind w:left="0" w:firstLine="720"/>
        <w:rPr>
          <w:rFonts w:cs="TH SarabunPSK"/>
          <w:szCs w:val="32"/>
        </w:rPr>
      </w:pPr>
      <w:r w:rsidRPr="007E1467">
        <w:rPr>
          <w:rFonts w:cs="TH SarabunPSK"/>
          <w:color w:val="FF0000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</w:t>
      </w:r>
    </w:p>
    <w:p w:rsidR="008B5C4C" w:rsidRPr="007E1467" w:rsidRDefault="008B5C4C" w:rsidP="008B5C4C">
      <w:pPr>
        <w:pStyle w:val="Heading1"/>
        <w:spacing w:line="240" w:lineRule="auto"/>
        <w:rPr>
          <w:cs/>
        </w:rPr>
        <w:sectPr w:rsidR="008B5C4C" w:rsidRPr="007E1467" w:rsidSect="00751999">
          <w:headerReference w:type="default" r:id="rId19"/>
          <w:pgSz w:w="11906" w:h="16838" w:code="9"/>
          <w:pgMar w:top="2160" w:right="1440" w:bottom="1440" w:left="2160" w:header="1008" w:footer="720" w:gutter="0"/>
          <w:pgNumType w:start="1"/>
          <w:cols w:space="708"/>
          <w:titlePg/>
          <w:docGrid w:linePitch="435"/>
        </w:sectPr>
      </w:pPr>
    </w:p>
    <w:p w:rsidR="00744303" w:rsidRDefault="00744303"/>
    <w:sectPr w:rsidR="00744303" w:rsidSect="00477DA9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87" w:rsidRDefault="004F1587">
      <w:pPr>
        <w:spacing w:before="0" w:after="0" w:line="240" w:lineRule="auto"/>
      </w:pPr>
      <w:r>
        <w:separator/>
      </w:r>
    </w:p>
  </w:endnote>
  <w:endnote w:type="continuationSeparator" w:id="0">
    <w:p w:rsidR="004F1587" w:rsidRDefault="004F15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87" w:rsidRDefault="004F1587">
      <w:pPr>
        <w:spacing w:before="0" w:after="0" w:line="240" w:lineRule="auto"/>
      </w:pPr>
      <w:r>
        <w:separator/>
      </w:r>
    </w:p>
  </w:footnote>
  <w:footnote w:type="continuationSeparator" w:id="0">
    <w:p w:rsidR="004F1587" w:rsidRDefault="004F15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51821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F604D" w:rsidRDefault="008B5C4C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TH SarabunPSK"/>
            <w:szCs w:val="3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06D9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F604D" w:rsidRDefault="004F15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78CF"/>
    <w:multiLevelType w:val="multilevel"/>
    <w:tmpl w:val="611E429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  <w:lang w:bidi="th-TH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H SarabunPSK" w:hAnsi="TH SarabunPSK" w:cs="TH SarabunPSK" w:hint="default"/>
        <w:i w:val="0"/>
        <w:iCs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084690"/>
    <w:multiLevelType w:val="hybridMultilevel"/>
    <w:tmpl w:val="91C2505C"/>
    <w:lvl w:ilvl="0" w:tplc="3F96F0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FF0000"/>
        <w:sz w:val="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763EFA"/>
    <w:multiLevelType w:val="hybridMultilevel"/>
    <w:tmpl w:val="24042F5A"/>
    <w:lvl w:ilvl="0" w:tplc="99BAE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E3F35"/>
    <w:multiLevelType w:val="multilevel"/>
    <w:tmpl w:val="EB8A8D0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H SarabunPSK" w:hAnsi="TH SarabunPSK" w:cs="TH SarabunPSK" w:hint="default"/>
        <w:b w:val="0"/>
        <w:bCs w:val="0"/>
      </w:rPr>
    </w:lvl>
    <w:lvl w:ilvl="3">
      <w:start w:val="1"/>
      <w:numFmt w:val="decimal"/>
      <w:suff w:val="space"/>
      <w:lvlText w:val="%4)"/>
      <w:lvlJc w:val="left"/>
      <w:pPr>
        <w:ind w:left="3240" w:hanging="108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decimal"/>
      <w:suff w:val="space"/>
      <w:lvlText w:val="%4.%5)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suff w:val="space"/>
      <w:lvlText w:val="%4.%5.%6)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3340B10"/>
    <w:multiLevelType w:val="multilevel"/>
    <w:tmpl w:val="DDC8F78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H SarabunPSK" w:hAnsi="TH SarabunPSK" w:cs="TH SarabunPSK" w:hint="default"/>
        <w:b w:val="0"/>
        <w:bCs w:val="0"/>
      </w:rPr>
    </w:lvl>
    <w:lvl w:ilvl="3">
      <w:start w:val="1"/>
      <w:numFmt w:val="decimal"/>
      <w:suff w:val="space"/>
      <w:lvlText w:val="%4)"/>
      <w:lvlJc w:val="left"/>
      <w:pPr>
        <w:ind w:left="3240" w:hanging="108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8640357"/>
    <w:multiLevelType w:val="hybridMultilevel"/>
    <w:tmpl w:val="D6227330"/>
    <w:lvl w:ilvl="0" w:tplc="2DDA6B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9C4B3D"/>
    <w:multiLevelType w:val="multilevel"/>
    <w:tmpl w:val="EB8A8D0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H SarabunPSK" w:hAnsi="TH SarabunPSK" w:cs="TH SarabunPSK" w:hint="default"/>
        <w:b w:val="0"/>
        <w:bCs w:val="0"/>
      </w:rPr>
    </w:lvl>
    <w:lvl w:ilvl="3">
      <w:start w:val="1"/>
      <w:numFmt w:val="decimal"/>
      <w:suff w:val="space"/>
      <w:lvlText w:val="%4)"/>
      <w:lvlJc w:val="left"/>
      <w:pPr>
        <w:ind w:left="3240" w:hanging="108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decimal"/>
      <w:suff w:val="space"/>
      <w:lvlText w:val="%4.%5)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suff w:val="space"/>
      <w:lvlText w:val="%4.%5.%6)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A64148F"/>
    <w:multiLevelType w:val="multilevel"/>
    <w:tmpl w:val="E682BF28"/>
    <w:lvl w:ilvl="0">
      <w:start w:val="4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1880" w:hanging="1800"/>
      </w:pPr>
      <w:rPr>
        <w:rFonts w:hint="default"/>
      </w:rPr>
    </w:lvl>
  </w:abstractNum>
  <w:abstractNum w:abstractNumId="8" w15:restartNumberingAfterBreak="0">
    <w:nsid w:val="74CC1526"/>
    <w:multiLevelType w:val="hybridMultilevel"/>
    <w:tmpl w:val="DE945B32"/>
    <w:lvl w:ilvl="0" w:tplc="3CF610E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un Jiranun">
    <w15:presenceInfo w15:providerId="Windows Live" w15:userId="62fdfa9e0b397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5D"/>
    <w:rsid w:val="00045FC0"/>
    <w:rsid w:val="0006785E"/>
    <w:rsid w:val="0015075A"/>
    <w:rsid w:val="001D0600"/>
    <w:rsid w:val="00200528"/>
    <w:rsid w:val="00201616"/>
    <w:rsid w:val="00241AEF"/>
    <w:rsid w:val="00366917"/>
    <w:rsid w:val="003925DA"/>
    <w:rsid w:val="00395F33"/>
    <w:rsid w:val="00452790"/>
    <w:rsid w:val="00477DA9"/>
    <w:rsid w:val="00497430"/>
    <w:rsid w:val="004C515D"/>
    <w:rsid w:val="004F1587"/>
    <w:rsid w:val="00562580"/>
    <w:rsid w:val="00600474"/>
    <w:rsid w:val="006611C9"/>
    <w:rsid w:val="00674893"/>
    <w:rsid w:val="006919A1"/>
    <w:rsid w:val="006D2E9B"/>
    <w:rsid w:val="006F5596"/>
    <w:rsid w:val="00707F70"/>
    <w:rsid w:val="00744303"/>
    <w:rsid w:val="00753DBF"/>
    <w:rsid w:val="008061BD"/>
    <w:rsid w:val="00811CB6"/>
    <w:rsid w:val="00814D99"/>
    <w:rsid w:val="008259A9"/>
    <w:rsid w:val="008B5C4C"/>
    <w:rsid w:val="008F732D"/>
    <w:rsid w:val="008F79D6"/>
    <w:rsid w:val="00A85148"/>
    <w:rsid w:val="00AC333F"/>
    <w:rsid w:val="00AD65DD"/>
    <w:rsid w:val="00AE6948"/>
    <w:rsid w:val="00AE71D0"/>
    <w:rsid w:val="00B21006"/>
    <w:rsid w:val="00B578E0"/>
    <w:rsid w:val="00B778EC"/>
    <w:rsid w:val="00BF059F"/>
    <w:rsid w:val="00C12FD1"/>
    <w:rsid w:val="00C57F62"/>
    <w:rsid w:val="00C61655"/>
    <w:rsid w:val="00C61910"/>
    <w:rsid w:val="00CA199A"/>
    <w:rsid w:val="00CA30BD"/>
    <w:rsid w:val="00CA5E49"/>
    <w:rsid w:val="00CD6C1F"/>
    <w:rsid w:val="00D12E2C"/>
    <w:rsid w:val="00D2467F"/>
    <w:rsid w:val="00E06A13"/>
    <w:rsid w:val="00E06D97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51B65-A78D-4B4F-9569-FE65DD76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1440"/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4C"/>
    <w:pPr>
      <w:spacing w:before="120" w:after="120" w:line="259" w:lineRule="auto"/>
      <w:ind w:right="0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8B5C4C"/>
    <w:pPr>
      <w:numPr>
        <w:numId w:val="1"/>
      </w:num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C4C"/>
    <w:pPr>
      <w:keepNext/>
      <w:keepLines/>
      <w:numPr>
        <w:ilvl w:val="1"/>
        <w:numId w:val="1"/>
      </w:numPr>
      <w:spacing w:before="320" w:after="0" w:line="240" w:lineRule="auto"/>
      <w:jc w:val="lef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C4C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nhideWhenUsed/>
    <w:qFormat/>
    <w:rsid w:val="008B5C4C"/>
    <w:pPr>
      <w:keepNext/>
      <w:keepLines/>
      <w:numPr>
        <w:ilvl w:val="3"/>
        <w:numId w:val="1"/>
      </w:numPr>
      <w:spacing w:before="0" w:after="0"/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C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C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C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C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บทที่ Char"/>
    <w:basedOn w:val="DefaultParagraphFont"/>
    <w:link w:val="Heading1"/>
    <w:rsid w:val="008B5C4C"/>
    <w:rPr>
      <w:rFonts w:ascii="TH SarabunPSK" w:eastAsia="TH SarabunPSK" w:hAnsi="TH SarabunPSK" w:cs="TH SarabunPSK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B5C4C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8B5C4C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8B5C4C"/>
    <w:rPr>
      <w:rFonts w:ascii="TH SarabunPSK" w:eastAsiaTheme="majorEastAsia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8B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B5C4C"/>
    <w:rPr>
      <w:rFonts w:asciiTheme="majorHAnsi" w:eastAsiaTheme="majorEastAsia" w:hAnsiTheme="majorHAnsi" w:cstheme="majorBidi"/>
      <w:color w:val="1F4D78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B5C4C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8B5C4C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B5C4C"/>
    <w:pPr>
      <w:spacing w:after="0" w:line="276" w:lineRule="auto"/>
      <w:ind w:left="720"/>
      <w:contextualSpacing/>
    </w:pPr>
    <w:rPr>
      <w:rFonts w:cs="Angsana New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C4C"/>
    <w:rPr>
      <w:rFonts w:ascii="TH SarabunPSK" w:eastAsia="TH SarabunPSK" w:hAnsi="TH SarabunPSK" w:cs="Angsana New"/>
      <w:sz w:val="32"/>
      <w:szCs w:val="40"/>
    </w:rPr>
  </w:style>
  <w:style w:type="paragraph" w:customStyle="1" w:styleId="a">
    <w:name w:val="ภาพที่"/>
    <w:basedOn w:val="Caption"/>
    <w:link w:val="Char"/>
    <w:qFormat/>
    <w:rsid w:val="008B5C4C"/>
    <w:pPr>
      <w:spacing w:before="120"/>
      <w:jc w:val="center"/>
    </w:pPr>
    <w:rPr>
      <w:rFonts w:cs="TH SarabunPSK"/>
      <w:i w:val="0"/>
      <w:iCs w:val="0"/>
      <w:color w:val="auto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5C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B5C4C"/>
    <w:rPr>
      <w:rFonts w:ascii="TH SarabunPSK" w:eastAsia="TH SarabunPSK" w:hAnsi="TH SarabunPSK" w:cs="Angsana New"/>
      <w:sz w:val="32"/>
      <w:szCs w:val="40"/>
    </w:rPr>
  </w:style>
  <w:style w:type="character" w:customStyle="1" w:styleId="Char">
    <w:name w:val="ภาพที่ Char"/>
    <w:basedOn w:val="DefaultParagraphFont"/>
    <w:link w:val="a"/>
    <w:rsid w:val="008B5C4C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39"/>
    <w:rsid w:val="008B5C4C"/>
    <w:pPr>
      <w:ind w:right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ตารางที่"/>
    <w:basedOn w:val="Caption"/>
    <w:link w:val="Char0"/>
    <w:qFormat/>
    <w:rsid w:val="008B5C4C"/>
    <w:pPr>
      <w:spacing w:before="320" w:after="320"/>
    </w:pPr>
    <w:rPr>
      <w:rFonts w:cs="TH SarabunPSK"/>
      <w:i w:val="0"/>
      <w:iCs w:val="0"/>
      <w:color w:val="auto"/>
      <w:sz w:val="32"/>
      <w:szCs w:val="32"/>
    </w:rPr>
  </w:style>
  <w:style w:type="character" w:customStyle="1" w:styleId="Char0">
    <w:name w:val="ตารางที่ Char"/>
    <w:basedOn w:val="DefaultParagraphFont"/>
    <w:link w:val="a0"/>
    <w:rsid w:val="008B5C4C"/>
    <w:rPr>
      <w:rFonts w:ascii="TH SarabunPSK" w:eastAsia="TH SarabunPSK" w:hAnsi="TH SarabunPSK" w:cs="TH SarabunPSK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C4C"/>
    <w:pPr>
      <w:spacing w:before="0"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styleId="Emphasis">
    <w:name w:val="Emphasis"/>
    <w:basedOn w:val="DefaultParagraphFont"/>
    <w:uiPriority w:val="20"/>
    <w:qFormat/>
    <w:rsid w:val="00F64646"/>
    <w:rPr>
      <w:i/>
      <w:iCs/>
    </w:rPr>
  </w:style>
  <w:style w:type="character" w:styleId="Strong">
    <w:name w:val="Strong"/>
    <w:basedOn w:val="DefaultParagraphFont"/>
    <w:uiPriority w:val="22"/>
    <w:qFormat/>
    <w:rsid w:val="002016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6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18" Type="http://schemas.openxmlformats.org/officeDocument/2006/relationships/hyperlink" Target="https://th.wikipedia.org/wiki/PhpMyAdmin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th.wikipedia.org/wiki/My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th.wikipedia.org/wiki/Apache_HTTP_Server" TargetMode="External"/><Relationship Id="rId10" Type="http://schemas.openxmlformats.org/officeDocument/2006/relationships/diagramData" Target="diagrams/data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F9316-7018-4691-B92B-8A9405DBA615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EDEDB48B-0830-4354-B4F7-055C1BCE619C}" type="pres">
      <dgm:prSet presAssocID="{D34F9316-7018-4691-B92B-8A9405DBA61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</dgm:ptLst>
  <dgm:cxnLst>
    <dgm:cxn modelId="{07F14117-2831-4617-930A-6044B063B34F}" type="presOf" srcId="{D34F9316-7018-4691-B92B-8A9405DBA615}" destId="{EDEDB48B-0830-4354-B4F7-055C1BCE619C}" srcOrd="0" destOrd="0" presId="urn:microsoft.com/office/officeart/2008/layout/HorizontalMultiLevelHierarchy"/>
  </dgm:cxnLst>
  <dgm:bg>
    <a:noFill/>
  </dgm:bg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2020-07-24T16:41:00Z</dcterms:created>
  <dcterms:modified xsi:type="dcterms:W3CDTF">2020-10-13T17:31:00Z</dcterms:modified>
</cp:coreProperties>
</file>