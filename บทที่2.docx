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97D" w:rsidRPr="007E1467" w:rsidRDefault="00E922D3" w:rsidP="00E922D3">
      <w:pPr>
        <w:pStyle w:val="Heading1"/>
        <w:numPr>
          <w:ilvl w:val="0"/>
          <w:numId w:val="0"/>
        </w:numPr>
        <w:spacing w:line="240" w:lineRule="auto"/>
      </w:pPr>
      <w:bookmarkStart w:id="0" w:name="_Toc487543097"/>
      <w:bookmarkStart w:id="1" w:name="_Toc420525067"/>
      <w:r>
        <w:rPr>
          <w:rFonts w:hint="cs"/>
          <w:cs/>
        </w:rPr>
        <w:t>บทที่</w:t>
      </w:r>
      <w:r>
        <w:t xml:space="preserve"> 2</w:t>
      </w:r>
      <w:r w:rsidR="00D0797D">
        <w:rPr>
          <w:cs/>
        </w:rPr>
        <w:br/>
      </w:r>
      <w:r w:rsidR="00D0797D" w:rsidRPr="007E14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58DA6" wp14:editId="7EA7FF34">
                <wp:simplePos x="0" y="0"/>
                <wp:positionH relativeFrom="column">
                  <wp:posOffset>5596172</wp:posOffset>
                </wp:positionH>
                <wp:positionV relativeFrom="paragraph">
                  <wp:posOffset>-650875</wp:posOffset>
                </wp:positionV>
                <wp:extent cx="457200" cy="4572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DF053" id="Rectangle 128" o:spid="_x0000_s1026" style="position:absolute;margin-left:440.65pt;margin-top:-51.25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" fillcolor="white [3212]" stroked="f" strokeweight="1pt"/>
            </w:pict>
          </mc:Fallback>
        </mc:AlternateContent>
      </w:r>
      <w:r w:rsidR="00D0797D" w:rsidRPr="007E14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66F4C" wp14:editId="42185E66">
                <wp:simplePos x="0" y="0"/>
                <wp:positionH relativeFrom="column">
                  <wp:posOffset>5142865</wp:posOffset>
                </wp:positionH>
                <wp:positionV relativeFrom="paragraph">
                  <wp:posOffset>-763905</wp:posOffset>
                </wp:positionV>
                <wp:extent cx="45720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EA59A" id="Rectangle 11" o:spid="_x0000_s1026" style="position:absolute;margin-left:404.95pt;margin-top:-60.1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" fillcolor="white [3212]" stroked="f" strokeweight="1pt"/>
            </w:pict>
          </mc:Fallback>
        </mc:AlternateContent>
      </w:r>
      <w:r w:rsidR="00D0797D" w:rsidRPr="007E1467">
        <w:rPr>
          <w:cs/>
        </w:rPr>
        <w:br/>
        <w:t>หลักการและทฤษฎีที่เกี่ยวข้อง</w:t>
      </w:r>
      <w:bookmarkEnd w:id="0"/>
    </w:p>
    <w:bookmarkEnd w:id="1"/>
    <w:p w:rsidR="00D0797D" w:rsidRPr="007E1467" w:rsidDel="006D0F84" w:rsidRDefault="00D0797D" w:rsidP="00D0797D">
      <w:pPr>
        <w:spacing w:line="240" w:lineRule="auto"/>
        <w:rPr>
          <w:del w:id="2" w:author="Pahommie" w:date="2014-11-21T11:42:00Z"/>
        </w:rPr>
      </w:pPr>
    </w:p>
    <w:p w:rsidR="00D0797D" w:rsidRPr="007E1467" w:rsidRDefault="00D0797D" w:rsidP="00D0797D">
      <w:pPr>
        <w:spacing w:after="0" w:line="240" w:lineRule="auto"/>
        <w:jc w:val="both"/>
      </w:pPr>
    </w:p>
    <w:p w:rsidR="00D0797D" w:rsidRPr="00852204" w:rsidRDefault="002C266A" w:rsidP="00D0797D">
      <w:pPr>
        <w:spacing w:after="0" w:line="240" w:lineRule="auto"/>
        <w:ind w:firstLine="709"/>
        <w:rPr>
          <w:color w:val="000000" w:themeColor="text1"/>
          <w:cs/>
        </w:rPr>
      </w:pPr>
      <w:bookmarkStart w:id="3" w:name="_Toc399842565"/>
      <w:r w:rsidRPr="00852204">
        <w:rPr>
          <w:rFonts w:hint="cs"/>
          <w:color w:val="000000" w:themeColor="text1"/>
          <w:cs/>
        </w:rPr>
        <w:t>การปฏิบัต</w:t>
      </w:r>
      <w:r w:rsidRPr="00852204">
        <w:rPr>
          <w:color w:val="000000" w:themeColor="text1"/>
          <w:cs/>
        </w:rPr>
        <w:t>ิสหกิจ</w:t>
      </w:r>
      <w:r w:rsidRPr="00852204">
        <w:rPr>
          <w:rFonts w:hint="cs"/>
          <w:color w:val="000000" w:themeColor="text1"/>
          <w:cs/>
        </w:rPr>
        <w:t>ศึกษา ณ บริษัทสยาม เด็นโซ่ แมนูแฟคเจอริ่ง จำกัด</w:t>
      </w:r>
      <w:r w:rsidR="00852204" w:rsidRPr="00852204">
        <w:rPr>
          <w:rFonts w:hint="cs"/>
          <w:color w:val="000000" w:themeColor="text1"/>
          <w:cs/>
        </w:rPr>
        <w:t xml:space="preserve"> ผู้</w:t>
      </w:r>
      <w:r w:rsidR="00852204">
        <w:rPr>
          <w:rFonts w:hint="cs"/>
          <w:color w:val="000000" w:themeColor="text1"/>
          <w:cs/>
        </w:rPr>
        <w:t>ปฏิบัติงานสหกิจได้รับผิดชอบในการพัฒนาระบบจัดการการเปลี่ยนแปลงกระบวนการ ซึ่งผู้ปฏิบัติสหกิจศึกษา</w:t>
      </w:r>
      <w:r w:rsidR="003530A0">
        <w:rPr>
          <w:rFonts w:hint="cs"/>
          <w:color w:val="000000" w:themeColor="text1"/>
          <w:cs/>
        </w:rPr>
        <w:t>จำเป็นต้องมีความ</w:t>
      </w:r>
      <w:r w:rsidR="000126C0">
        <w:rPr>
          <w:rFonts w:hint="cs"/>
          <w:color w:val="000000" w:themeColor="text1"/>
          <w:cs/>
        </w:rPr>
        <w:t>เข้าใจในเรื่องของวิธีการทำงานของผู้ใช้งานระบบในอดีตเมื่อต้องเปลี่ยนแปลงกระบวนการทำงาน</w:t>
      </w:r>
      <w:r w:rsidR="00D0797D" w:rsidRPr="00852204">
        <w:rPr>
          <w:color w:val="000000" w:themeColor="text1"/>
          <w:cs/>
        </w:rPr>
        <w:t>.</w:t>
      </w:r>
      <w:r w:rsidR="000126C0">
        <w:rPr>
          <w:rFonts w:hint="cs"/>
          <w:color w:val="000000" w:themeColor="text1"/>
          <w:cs/>
        </w:rPr>
        <w:t xml:space="preserve"> ความหมาย ความศัพท์เฉพาะต่างๆ ที่ต้องใช้</w:t>
      </w:r>
      <w:r w:rsidR="001E50C7">
        <w:rPr>
          <w:rFonts w:hint="cs"/>
          <w:color w:val="000000" w:themeColor="text1"/>
          <w:cs/>
        </w:rPr>
        <w:t xml:space="preserve"> </w:t>
      </w:r>
      <w:r w:rsidR="006D6F5B">
        <w:rPr>
          <w:rFonts w:hint="cs"/>
          <w:color w:val="000000" w:themeColor="text1"/>
          <w:cs/>
        </w:rPr>
        <w:t xml:space="preserve">แผนผังโคงสร้างของส่วนงานที่เกี่ยวข้อง </w:t>
      </w:r>
      <w:r w:rsidR="001E50C7">
        <w:rPr>
          <w:rFonts w:hint="cs"/>
          <w:color w:val="000000" w:themeColor="text1"/>
          <w:cs/>
        </w:rPr>
        <w:t>บทบาทหน้าที่ของแต่ละฝ่ายแต่ละตำแหน่ง</w:t>
      </w:r>
      <w:r w:rsidR="006D6F5B">
        <w:rPr>
          <w:rFonts w:hint="cs"/>
          <w:color w:val="000000" w:themeColor="text1"/>
          <w:cs/>
        </w:rPr>
        <w:t>และบุคคล</w:t>
      </w:r>
      <w:r w:rsidR="001E50C7">
        <w:rPr>
          <w:rFonts w:hint="cs"/>
          <w:color w:val="000000" w:themeColor="text1"/>
          <w:cs/>
        </w:rPr>
        <w:t>ที่เกี่ยวข้องกับการระบบ รวมถึงสิทธิ์ในการเข้าถึง</w:t>
      </w:r>
      <w:r w:rsidR="006D6F5B">
        <w:rPr>
          <w:rFonts w:hint="cs"/>
          <w:color w:val="000000" w:themeColor="text1"/>
          <w:cs/>
        </w:rPr>
        <w:t>ข้อมูลการเปลี่ยนแปลงของผู้ใช้แต่ละคน ซึ่งมีขอบเขตการเข้าถึงของตนเอง อีกทั้งเครื่องมือต่างๆที่เข้ามาช่วยอำนวยความสะดวกในขั้นตอนการการพัฒนา ดังนั้นผู้ปฏิบัติงานสหกิจศึกษาจึงจัดทำนิยามคำศัพท์เฉพาะ รวมถึงงานวิจัย</w:t>
      </w:r>
      <w:r w:rsidR="00CC6B9F">
        <w:rPr>
          <w:rFonts w:hint="cs"/>
          <w:color w:val="000000" w:themeColor="text1"/>
          <w:cs/>
        </w:rPr>
        <w:t>และเทคโนโลยี</w:t>
      </w:r>
      <w:r w:rsidR="009F0557">
        <w:rPr>
          <w:rFonts w:hint="cs"/>
          <w:color w:val="000000" w:themeColor="text1"/>
          <w:cs/>
        </w:rPr>
        <w:t>ที่เกี่ยวข้องโดยมีรายละเอียดดังต่อไปนี้</w:t>
      </w:r>
    </w:p>
    <w:p w:rsidR="00D0797D" w:rsidRPr="007E1467" w:rsidRDefault="00D0797D" w:rsidP="00D0797D">
      <w:pPr>
        <w:pStyle w:val="Heading2"/>
      </w:pPr>
      <w:bookmarkStart w:id="4" w:name="_Toc487543098"/>
      <w:r w:rsidRPr="007E1467">
        <w:rPr>
          <w:cs/>
        </w:rPr>
        <w:t>นิยามศัพท์</w:t>
      </w:r>
      <w:bookmarkEnd w:id="3"/>
      <w:r w:rsidRPr="007E1467">
        <w:rPr>
          <w:cs/>
        </w:rPr>
        <w:t>เฉพาะ</w:t>
      </w:r>
      <w:bookmarkEnd w:id="4"/>
    </w:p>
    <w:p w:rsidR="00D0797D" w:rsidRPr="007E1467" w:rsidRDefault="005062AE" w:rsidP="00C86D99">
      <w:pPr>
        <w:spacing w:after="0" w:line="240" w:lineRule="auto"/>
        <w:ind w:left="11" w:firstLine="709"/>
        <w:rPr>
          <w:color w:val="FF0000"/>
        </w:rPr>
      </w:pPr>
      <w:r>
        <w:rPr>
          <w:rFonts w:hint="cs"/>
          <w:color w:val="000000" w:themeColor="text1"/>
          <w:cs/>
        </w:rPr>
        <w:t>การพัฒนา</w:t>
      </w:r>
      <w:r w:rsidR="00C86D99" w:rsidRPr="00C86D99">
        <w:rPr>
          <w:rFonts w:hint="cs"/>
          <w:color w:val="000000" w:themeColor="text1"/>
          <w:cs/>
        </w:rPr>
        <w:t>ระบบ</w:t>
      </w:r>
      <w:r w:rsidR="00C86D99">
        <w:rPr>
          <w:rFonts w:hint="cs"/>
          <w:color w:val="000000" w:themeColor="text1"/>
          <w:cs/>
        </w:rPr>
        <w:t>จัดการการเปลี่ยนแปลงกระบวนการ</w:t>
      </w:r>
      <w:r w:rsidR="00C86D99">
        <w:rPr>
          <w:color w:val="000000" w:themeColor="text1"/>
        </w:rPr>
        <w:t xml:space="preserve"> </w:t>
      </w:r>
      <w:r w:rsidR="002F2287">
        <w:rPr>
          <w:rFonts w:hint="cs"/>
          <w:color w:val="000000" w:themeColor="text1"/>
          <w:cs/>
        </w:rPr>
        <w:t>มีคำศัพท์เฉพาะที่ใช้ในการทำงาน</w:t>
      </w:r>
      <w:r>
        <w:rPr>
          <w:rFonts w:hint="cs"/>
          <w:color w:val="000000" w:themeColor="text1"/>
          <w:cs/>
        </w:rPr>
        <w:t xml:space="preserve">ของส่วนต่างๆภายในระบบ และคำศัพท์เฉพาะทั่วไปที่ใช้ภายในองค์กร โดยจะอธิบายความหมายของศัพท์ทั้งหมดนี้ </w:t>
      </w:r>
      <w:r w:rsidR="002A008E">
        <w:rPr>
          <w:rFonts w:hint="cs"/>
          <w:color w:val="000000" w:themeColor="text1"/>
          <w:cs/>
        </w:rPr>
        <w:t>ดัง</w:t>
      </w:r>
      <w:r>
        <w:rPr>
          <w:rFonts w:hint="cs"/>
          <w:color w:val="000000" w:themeColor="text1"/>
          <w:cs/>
        </w:rPr>
        <w:t xml:space="preserve">ในตารางที่ </w:t>
      </w:r>
      <w:r>
        <w:rPr>
          <w:color w:val="000000" w:themeColor="text1"/>
        </w:rPr>
        <w:t xml:space="preserve">2 - 1 </w:t>
      </w:r>
    </w:p>
    <w:p w:rsidR="00D0797D" w:rsidRPr="007E1467" w:rsidRDefault="00D0797D" w:rsidP="00D0797D">
      <w:pPr>
        <w:pStyle w:val="a"/>
      </w:pPr>
      <w:bookmarkStart w:id="5" w:name="_Toc420526498"/>
      <w:bookmarkStart w:id="6" w:name="_Toc420530170"/>
      <w:bookmarkStart w:id="7" w:name="_Toc420530189"/>
      <w:bookmarkStart w:id="8" w:name="_Toc420530465"/>
      <w:bookmarkStart w:id="9" w:name="_Toc420530484"/>
      <w:bookmarkStart w:id="10" w:name="_Toc420530503"/>
      <w:bookmarkStart w:id="11" w:name="_Toc420530522"/>
      <w:bookmarkStart w:id="12" w:name="_Toc420542597"/>
      <w:bookmarkStart w:id="13" w:name="_Toc420543128"/>
      <w:bookmarkStart w:id="14" w:name="_Toc420543190"/>
      <w:bookmarkStart w:id="15" w:name="_Toc424818441"/>
      <w:bookmarkStart w:id="16" w:name="_Toc487546664"/>
      <w:r w:rsidRPr="007E1467">
        <w:rPr>
          <w:cs/>
        </w:rPr>
        <w:t xml:space="preserve">ตารางที่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ตารางที่ </w:instrText>
      </w:r>
      <w:r>
        <w:rPr>
          <w:noProof/>
        </w:rPr>
        <w:instrText xml:space="preserve">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7E1467">
        <w:rPr>
          <w:cs/>
        </w:rPr>
        <w:t xml:space="preserve">  คำศัพท์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7E1467">
        <w:rPr>
          <w:cs/>
        </w:rPr>
        <w:t>เฉพาะ</w:t>
      </w:r>
      <w:bookmarkEnd w:id="15"/>
      <w:bookmarkEnd w:id="16"/>
      <w:r w:rsidR="00ED590B" w:rsidRPr="00C86D99">
        <w:rPr>
          <w:rFonts w:hint="cs"/>
          <w:color w:val="000000" w:themeColor="text1"/>
          <w:cs/>
        </w:rPr>
        <w:t>ระบบ</w:t>
      </w:r>
      <w:r w:rsidR="00ED590B">
        <w:rPr>
          <w:rFonts w:hint="cs"/>
          <w:color w:val="000000" w:themeColor="text1"/>
          <w:cs/>
        </w:rPr>
        <w:t>จัดการการเปลี่ยนแปลงกระบวนการ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4"/>
        <w:gridCol w:w="2610"/>
        <w:gridCol w:w="4792"/>
      </w:tblGrid>
      <w:tr w:rsidR="00D0797D" w:rsidRPr="007E1467" w:rsidTr="008448C7">
        <w:tc>
          <w:tcPr>
            <w:tcW w:w="539" w:type="pct"/>
          </w:tcPr>
          <w:p w:rsidR="00D0797D" w:rsidRPr="000B4692" w:rsidRDefault="00D0797D" w:rsidP="008448C7">
            <w:pPr>
              <w:jc w:val="center"/>
              <w:rPr>
                <w:b/>
                <w:bCs/>
                <w:cs/>
              </w:rPr>
            </w:pPr>
            <w:r w:rsidRPr="000B4692">
              <w:rPr>
                <w:b/>
                <w:bCs/>
                <w:cs/>
              </w:rPr>
              <w:t>ลำดับ</w:t>
            </w:r>
          </w:p>
        </w:tc>
        <w:tc>
          <w:tcPr>
            <w:tcW w:w="1573" w:type="pct"/>
          </w:tcPr>
          <w:p w:rsidR="00D0797D" w:rsidRPr="000B4692" w:rsidRDefault="00D0797D" w:rsidP="008448C7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  <w:cs/>
              </w:rPr>
              <w:t>คำศัพท์</w:t>
            </w:r>
          </w:p>
        </w:tc>
        <w:tc>
          <w:tcPr>
            <w:tcW w:w="2888" w:type="pct"/>
          </w:tcPr>
          <w:p w:rsidR="00D0797D" w:rsidRPr="000B4692" w:rsidRDefault="00D0797D" w:rsidP="008448C7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  <w:cs/>
              </w:rPr>
              <w:t>ความหมาย</w:t>
            </w:r>
          </w:p>
        </w:tc>
      </w:tr>
      <w:tr w:rsidR="00FD25EB" w:rsidRPr="007E1467" w:rsidTr="008448C7">
        <w:tc>
          <w:tcPr>
            <w:tcW w:w="539" w:type="pct"/>
          </w:tcPr>
          <w:p w:rsidR="00FD25EB" w:rsidRPr="007E1467" w:rsidRDefault="00FD25EB" w:rsidP="00FD25EB">
            <w:pPr>
              <w:jc w:val="center"/>
            </w:pPr>
            <w:ins w:id="17" w:author="Pahommie" w:date="2014-11-06T16:36:00Z">
              <w:r w:rsidRPr="007E1467">
                <w:t>1</w:t>
              </w:r>
              <w:r w:rsidRPr="007E1467">
                <w:rPr>
                  <w:cs/>
                </w:rPr>
                <w:t>.</w:t>
              </w:r>
            </w:ins>
          </w:p>
        </w:tc>
        <w:tc>
          <w:tcPr>
            <w:tcW w:w="1573" w:type="pct"/>
          </w:tcPr>
          <w:p w:rsidR="00FD25EB" w:rsidRPr="003B32E6" w:rsidRDefault="00FD25EB" w:rsidP="00FD25EB">
            <w:pPr>
              <w:rPr>
                <w:cs/>
              </w:rPr>
            </w:pPr>
            <w:r w:rsidRPr="003B32E6">
              <w:t xml:space="preserve">PCR </w:t>
            </w:r>
          </w:p>
        </w:tc>
        <w:tc>
          <w:tcPr>
            <w:tcW w:w="2888" w:type="pct"/>
          </w:tcPr>
          <w:p w:rsidR="00FD25EB" w:rsidRPr="000B4692" w:rsidRDefault="00FD25EB" w:rsidP="00FD25EB">
            <w:pPr>
              <w:jc w:val="center"/>
              <w:rPr>
                <w:b/>
                <w:bCs/>
                <w:cs/>
              </w:rPr>
            </w:pPr>
          </w:p>
        </w:tc>
      </w:tr>
      <w:tr w:rsidR="00FD25EB" w:rsidRPr="007E1467" w:rsidTr="008448C7">
        <w:tc>
          <w:tcPr>
            <w:tcW w:w="539" w:type="pct"/>
          </w:tcPr>
          <w:p w:rsidR="00FD25EB" w:rsidRPr="007E1467" w:rsidRDefault="00FD25EB" w:rsidP="00FD25EB">
            <w:pPr>
              <w:jc w:val="center"/>
            </w:pPr>
            <w:ins w:id="18" w:author="Pahommie" w:date="2014-11-06T16:37:00Z">
              <w:r w:rsidRPr="007E1467">
                <w:rPr>
                  <w:cs/>
                </w:rPr>
                <w:t>2.</w:t>
              </w:r>
            </w:ins>
          </w:p>
        </w:tc>
        <w:tc>
          <w:tcPr>
            <w:tcW w:w="1573" w:type="pct"/>
          </w:tcPr>
          <w:p w:rsidR="00FD25EB" w:rsidRPr="003B32E6" w:rsidRDefault="00FD25EB" w:rsidP="00FD25EB">
            <w:r>
              <w:t>Annual plan</w:t>
            </w:r>
          </w:p>
        </w:tc>
        <w:tc>
          <w:tcPr>
            <w:tcW w:w="2888" w:type="pct"/>
          </w:tcPr>
          <w:p w:rsidR="00FD25EB" w:rsidRPr="000B4692" w:rsidRDefault="00FD25EB" w:rsidP="00FD25EB">
            <w:pPr>
              <w:jc w:val="center"/>
              <w:rPr>
                <w:b/>
                <w:bCs/>
                <w:cs/>
              </w:rPr>
            </w:pPr>
          </w:p>
        </w:tc>
      </w:tr>
      <w:tr w:rsidR="00FD25EB" w:rsidRPr="007E1467" w:rsidTr="008448C7">
        <w:tc>
          <w:tcPr>
            <w:tcW w:w="539" w:type="pct"/>
          </w:tcPr>
          <w:p w:rsidR="00FD25EB" w:rsidRPr="007E1467" w:rsidRDefault="00FD25EB" w:rsidP="00FD25EB">
            <w:pPr>
              <w:jc w:val="center"/>
              <w:rPr>
                <w:cs/>
              </w:rPr>
            </w:pPr>
            <w:r w:rsidRPr="007E1467">
              <w:rPr>
                <w:cs/>
              </w:rPr>
              <w:t>3.</w:t>
            </w:r>
          </w:p>
        </w:tc>
        <w:tc>
          <w:tcPr>
            <w:tcW w:w="1573" w:type="pct"/>
          </w:tcPr>
          <w:p w:rsidR="00FD25EB" w:rsidRPr="007E1467" w:rsidRDefault="00FD25EB" w:rsidP="00FD25EB">
            <w:r w:rsidRPr="00FA7DAD">
              <w:t>Manpower</w:t>
            </w:r>
          </w:p>
        </w:tc>
        <w:tc>
          <w:tcPr>
            <w:tcW w:w="2888" w:type="pct"/>
          </w:tcPr>
          <w:p w:rsidR="00FD25EB" w:rsidRPr="007E1467" w:rsidRDefault="00FD25EB" w:rsidP="00FD25EB">
            <w:pPr>
              <w:rPr>
                <w:cs/>
              </w:rPr>
            </w:pPr>
            <w:r>
              <w:rPr>
                <w:rFonts w:hint="cs"/>
                <w:cs/>
              </w:rPr>
              <w:t>กำลังคน</w:t>
            </w:r>
            <w:bookmarkStart w:id="19" w:name="_GoBack"/>
            <w:bookmarkEnd w:id="19"/>
          </w:p>
        </w:tc>
      </w:tr>
      <w:tr w:rsidR="00FD25EB" w:rsidRPr="007E1467" w:rsidTr="008448C7">
        <w:tc>
          <w:tcPr>
            <w:tcW w:w="539" w:type="pct"/>
          </w:tcPr>
          <w:p w:rsidR="00FD25EB" w:rsidRPr="007E1467" w:rsidRDefault="00FD25EB" w:rsidP="00FD25EB">
            <w:pPr>
              <w:jc w:val="center"/>
            </w:pPr>
            <w:r>
              <w:t>4.</w:t>
            </w:r>
          </w:p>
        </w:tc>
        <w:tc>
          <w:tcPr>
            <w:tcW w:w="1573" w:type="pct"/>
          </w:tcPr>
          <w:p w:rsidR="00FD25EB" w:rsidRPr="007E1467" w:rsidRDefault="00FD25EB" w:rsidP="00FD25EB">
            <w:r w:rsidRPr="00FA7DAD">
              <w:t>Section</w:t>
            </w:r>
          </w:p>
        </w:tc>
        <w:tc>
          <w:tcPr>
            <w:tcW w:w="2888" w:type="pct"/>
          </w:tcPr>
          <w:p w:rsidR="00FD25EB" w:rsidRPr="007E1467" w:rsidRDefault="00FD25EB" w:rsidP="00FD25EB">
            <w:r>
              <w:rPr>
                <w:rFonts w:hint="cs"/>
                <w:cs/>
              </w:rPr>
              <w:t xml:space="preserve">ส่วนงานต่างๆ </w:t>
            </w:r>
            <w:r w:rsidRPr="00FA7DAD">
              <w:rPr>
                <w:cs/>
              </w:rPr>
              <w:t xml:space="preserve"> ที่ย่อยออกมาจากแผนก</w:t>
            </w:r>
          </w:p>
        </w:tc>
      </w:tr>
      <w:tr w:rsidR="00FD25EB" w:rsidRPr="007E1467" w:rsidTr="008448C7">
        <w:tc>
          <w:tcPr>
            <w:tcW w:w="539" w:type="pct"/>
          </w:tcPr>
          <w:p w:rsidR="00FD25EB" w:rsidRPr="007E1467" w:rsidRDefault="00FD25EB" w:rsidP="00FD25EB">
            <w:pPr>
              <w:jc w:val="center"/>
              <w:rPr>
                <w:cs/>
              </w:rPr>
            </w:pPr>
            <w:r>
              <w:t>5</w:t>
            </w:r>
            <w:r w:rsidRPr="007E1467">
              <w:rPr>
                <w:cs/>
              </w:rPr>
              <w:t>.</w:t>
            </w:r>
          </w:p>
        </w:tc>
        <w:tc>
          <w:tcPr>
            <w:tcW w:w="1573" w:type="pct"/>
          </w:tcPr>
          <w:p w:rsidR="00FD25EB" w:rsidRPr="007E1467" w:rsidRDefault="00FD25EB" w:rsidP="00FD25EB">
            <w:r>
              <w:t xml:space="preserve">SC point </w:t>
            </w:r>
          </w:p>
        </w:tc>
        <w:tc>
          <w:tcPr>
            <w:tcW w:w="2888" w:type="pct"/>
          </w:tcPr>
          <w:p w:rsidR="00FD25EB" w:rsidRPr="007E1467" w:rsidRDefault="00FD25EB" w:rsidP="00FD25EB">
            <w:pPr>
              <w:rPr>
                <w:cs/>
              </w:rPr>
            </w:pPr>
            <w:r>
              <w:rPr>
                <w:rFonts w:hint="cs"/>
                <w:cs/>
              </w:rPr>
              <w:t>ระดับความรุนแรงของ การเปลี่ยนกระบวนการ</w:t>
            </w:r>
          </w:p>
        </w:tc>
      </w:tr>
      <w:tr w:rsidR="00FD25EB" w:rsidRPr="007E1467" w:rsidTr="008448C7">
        <w:tc>
          <w:tcPr>
            <w:tcW w:w="539" w:type="pct"/>
          </w:tcPr>
          <w:p w:rsidR="00FD25EB" w:rsidRPr="007E1467" w:rsidRDefault="00FD25EB" w:rsidP="00FD25EB">
            <w:pPr>
              <w:jc w:val="center"/>
            </w:pPr>
            <w:r>
              <w:t>6.</w:t>
            </w:r>
          </w:p>
        </w:tc>
        <w:tc>
          <w:tcPr>
            <w:tcW w:w="1573" w:type="pct"/>
          </w:tcPr>
          <w:p w:rsidR="00FD25EB" w:rsidRDefault="00FD25EB" w:rsidP="00FD25EB">
            <w:r>
              <w:t>BKD</w:t>
            </w:r>
          </w:p>
        </w:tc>
        <w:tc>
          <w:tcPr>
            <w:tcW w:w="2888" w:type="pct"/>
          </w:tcPr>
          <w:p w:rsidR="00FD25EB" w:rsidRPr="00433A5E" w:rsidRDefault="00FD25EB" w:rsidP="00FD25E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ส่วนงานที่ย่อยมาจากแผนก </w:t>
            </w:r>
            <w:r>
              <w:t xml:space="preserve">QA </w:t>
            </w:r>
            <w:r>
              <w:rPr>
                <w:rFonts w:hint="cs"/>
                <w:cs/>
              </w:rPr>
              <w:t>มีหน้าที่กำจัดส่วนเกินหรือสิ่งที่ไม่จำเป็นออกจากขั้นตอนการผลิต</w:t>
            </w:r>
          </w:p>
        </w:tc>
      </w:tr>
    </w:tbl>
    <w:p w:rsidR="00D0797D" w:rsidRPr="007E1467" w:rsidRDefault="00D0797D" w:rsidP="00D0797D">
      <w:pPr>
        <w:spacing w:line="240" w:lineRule="auto"/>
      </w:pPr>
      <w:r w:rsidRPr="007E1467">
        <w:rPr>
          <w:cs/>
        </w:rPr>
        <w:br w:type="page"/>
      </w:r>
      <w:bookmarkStart w:id="20" w:name="_Toc424818442"/>
      <w:bookmarkStart w:id="21" w:name="_Toc487546665"/>
      <w:r w:rsidRPr="007E1467">
        <w:rPr>
          <w:cs/>
        </w:rPr>
        <w:lastRenderedPageBreak/>
        <w:t xml:space="preserve">ตารางที่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  <w:cs/>
        </w:rPr>
        <w:t>2</w:t>
      </w:r>
      <w:r>
        <w:rPr>
          <w:noProof/>
        </w:rPr>
        <w:fldChar w:fldCharType="end"/>
      </w:r>
      <w:r>
        <w:rPr>
          <w:cs/>
        </w:rPr>
        <w:noBreakHyphen/>
      </w:r>
      <w:r>
        <w:rPr>
          <w:rFonts w:hint="cs"/>
          <w:cs/>
        </w:rPr>
        <w:t>1</w:t>
      </w:r>
      <w:r w:rsidRPr="007E1467">
        <w:rPr>
          <w:cs/>
        </w:rPr>
        <w:t xml:space="preserve">  คำศัพท์ที่เฉพาะ (ต่อ)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4"/>
        <w:gridCol w:w="2610"/>
        <w:gridCol w:w="4792"/>
      </w:tblGrid>
      <w:tr w:rsidR="00D0797D" w:rsidRPr="007E1467" w:rsidTr="008448C7">
        <w:tc>
          <w:tcPr>
            <w:tcW w:w="539" w:type="pct"/>
          </w:tcPr>
          <w:p w:rsidR="00D0797D" w:rsidRPr="006A7DA8" w:rsidRDefault="00D0797D" w:rsidP="008448C7">
            <w:pPr>
              <w:jc w:val="center"/>
              <w:rPr>
                <w:b/>
                <w:bCs/>
                <w:cs/>
              </w:rPr>
            </w:pPr>
            <w:r w:rsidRPr="006A7DA8">
              <w:rPr>
                <w:b/>
                <w:bCs/>
                <w:cs/>
              </w:rPr>
              <w:t>ลำดับ</w:t>
            </w:r>
          </w:p>
        </w:tc>
        <w:tc>
          <w:tcPr>
            <w:tcW w:w="1573" w:type="pct"/>
          </w:tcPr>
          <w:p w:rsidR="00D0797D" w:rsidRPr="006A7DA8" w:rsidRDefault="00D0797D" w:rsidP="008448C7">
            <w:pPr>
              <w:jc w:val="center"/>
              <w:rPr>
                <w:b/>
                <w:bCs/>
              </w:rPr>
            </w:pPr>
            <w:r w:rsidRPr="006A7DA8">
              <w:rPr>
                <w:b/>
                <w:bCs/>
                <w:cs/>
              </w:rPr>
              <w:t>คำศัพท์</w:t>
            </w:r>
          </w:p>
        </w:tc>
        <w:tc>
          <w:tcPr>
            <w:tcW w:w="2888" w:type="pct"/>
          </w:tcPr>
          <w:p w:rsidR="00D0797D" w:rsidRPr="006A7DA8" w:rsidRDefault="00D0797D" w:rsidP="008448C7">
            <w:pPr>
              <w:jc w:val="center"/>
              <w:rPr>
                <w:b/>
                <w:bCs/>
              </w:rPr>
            </w:pPr>
            <w:r w:rsidRPr="006A7DA8">
              <w:rPr>
                <w:b/>
                <w:bCs/>
                <w:cs/>
              </w:rPr>
              <w:t>ความหมาย</w:t>
            </w:r>
          </w:p>
        </w:tc>
      </w:tr>
      <w:tr w:rsidR="003B32E6" w:rsidRPr="007E1467" w:rsidTr="008448C7">
        <w:tc>
          <w:tcPr>
            <w:tcW w:w="539" w:type="pct"/>
          </w:tcPr>
          <w:p w:rsidR="003B32E6" w:rsidRPr="00B95E3E" w:rsidRDefault="00FD25EB" w:rsidP="008448C7">
            <w:pPr>
              <w:jc w:val="center"/>
              <w:rPr>
                <w:cs/>
              </w:rPr>
            </w:pPr>
            <w:r>
              <w:t>7</w:t>
            </w:r>
            <w:r w:rsidR="00B95E3E">
              <w:t>.</w:t>
            </w:r>
          </w:p>
        </w:tc>
        <w:tc>
          <w:tcPr>
            <w:tcW w:w="1573" w:type="pct"/>
          </w:tcPr>
          <w:p w:rsidR="003B32E6" w:rsidRPr="003B32E6" w:rsidRDefault="003B32E6" w:rsidP="003B32E6">
            <w:pPr>
              <w:rPr>
                <w:cs/>
              </w:rPr>
            </w:pPr>
            <w:r w:rsidRPr="003B32E6">
              <w:t>QAP</w:t>
            </w:r>
          </w:p>
        </w:tc>
        <w:tc>
          <w:tcPr>
            <w:tcW w:w="2888" w:type="pct"/>
          </w:tcPr>
          <w:p w:rsidR="003B32E6" w:rsidRPr="006A7DA8" w:rsidRDefault="003B32E6" w:rsidP="008448C7">
            <w:pPr>
              <w:jc w:val="center"/>
              <w:rPr>
                <w:b/>
                <w:bCs/>
                <w:cs/>
              </w:rPr>
            </w:pPr>
          </w:p>
        </w:tc>
      </w:tr>
      <w:tr w:rsidR="003B32E6" w:rsidRPr="007E1467" w:rsidTr="008448C7">
        <w:tc>
          <w:tcPr>
            <w:tcW w:w="539" w:type="pct"/>
          </w:tcPr>
          <w:p w:rsidR="003B32E6" w:rsidRPr="00B95E3E" w:rsidRDefault="00FD25EB" w:rsidP="008448C7">
            <w:pPr>
              <w:jc w:val="center"/>
              <w:rPr>
                <w:cs/>
              </w:rPr>
            </w:pPr>
            <w:r>
              <w:t>8</w:t>
            </w:r>
            <w:r w:rsidR="00B95E3E">
              <w:t>.</w:t>
            </w:r>
          </w:p>
        </w:tc>
        <w:tc>
          <w:tcPr>
            <w:tcW w:w="1573" w:type="pct"/>
          </w:tcPr>
          <w:p w:rsidR="003B32E6" w:rsidRPr="003B32E6" w:rsidRDefault="003B32E6" w:rsidP="003B32E6">
            <w:r>
              <w:t>QAC</w:t>
            </w:r>
          </w:p>
        </w:tc>
        <w:tc>
          <w:tcPr>
            <w:tcW w:w="2888" w:type="pct"/>
          </w:tcPr>
          <w:p w:rsidR="003B32E6" w:rsidRPr="006A7DA8" w:rsidRDefault="003B32E6" w:rsidP="008448C7">
            <w:pPr>
              <w:jc w:val="center"/>
              <w:rPr>
                <w:b/>
                <w:bCs/>
                <w:cs/>
              </w:rPr>
            </w:pPr>
          </w:p>
        </w:tc>
      </w:tr>
      <w:tr w:rsidR="00D0797D" w:rsidRPr="007E1467" w:rsidTr="008448C7">
        <w:tc>
          <w:tcPr>
            <w:tcW w:w="539" w:type="pct"/>
          </w:tcPr>
          <w:p w:rsidR="00D0797D" w:rsidRPr="00B95E3E" w:rsidRDefault="00FD25EB" w:rsidP="008448C7">
            <w:pPr>
              <w:jc w:val="center"/>
              <w:rPr>
                <w:cs/>
              </w:rPr>
            </w:pPr>
            <w:r>
              <w:t>9</w:t>
            </w:r>
            <w:r w:rsidR="00D0797D" w:rsidRPr="00B95E3E">
              <w:rPr>
                <w:cs/>
              </w:rPr>
              <w:t>.</w:t>
            </w:r>
          </w:p>
        </w:tc>
        <w:tc>
          <w:tcPr>
            <w:tcW w:w="1573" w:type="pct"/>
          </w:tcPr>
          <w:p w:rsidR="00D0797D" w:rsidRPr="007E1467" w:rsidRDefault="00390F42" w:rsidP="008448C7">
            <w:pPr>
              <w:jc w:val="both"/>
            </w:pPr>
            <w:r>
              <w:t>Acknow</w:t>
            </w:r>
            <w:r w:rsidR="00427E1E">
              <w:t>ledg</w:t>
            </w:r>
            <w:r>
              <w:t>e</w:t>
            </w:r>
          </w:p>
        </w:tc>
        <w:tc>
          <w:tcPr>
            <w:tcW w:w="2888" w:type="pct"/>
          </w:tcPr>
          <w:p w:rsidR="00D0797D" w:rsidRPr="007E1467" w:rsidRDefault="001611C2" w:rsidP="008448C7">
            <w:pPr>
              <w:rPr>
                <w:cs/>
              </w:rPr>
            </w:pPr>
            <w:r>
              <w:rPr>
                <w:rFonts w:hint="cs"/>
                <w:cs/>
              </w:rPr>
              <w:t>ผู้รับรู้</w:t>
            </w:r>
          </w:p>
        </w:tc>
      </w:tr>
      <w:tr w:rsidR="00D0797D" w:rsidRPr="007E1467" w:rsidTr="008448C7">
        <w:tc>
          <w:tcPr>
            <w:tcW w:w="539" w:type="pct"/>
          </w:tcPr>
          <w:p w:rsidR="00D0797D" w:rsidRPr="007E1467" w:rsidRDefault="00FD25EB" w:rsidP="008448C7">
            <w:pPr>
              <w:jc w:val="center"/>
              <w:rPr>
                <w:cs/>
              </w:rPr>
            </w:pPr>
            <w:r>
              <w:t>10</w:t>
            </w:r>
            <w:r w:rsidR="00D0797D" w:rsidRPr="007E1467">
              <w:rPr>
                <w:cs/>
              </w:rPr>
              <w:t>.</w:t>
            </w:r>
          </w:p>
        </w:tc>
        <w:tc>
          <w:tcPr>
            <w:tcW w:w="1573" w:type="pct"/>
          </w:tcPr>
          <w:p w:rsidR="00D0797D" w:rsidRPr="007E1467" w:rsidRDefault="003B32E6" w:rsidP="008448C7">
            <w:pPr>
              <w:jc w:val="both"/>
            </w:pPr>
            <w:r>
              <w:t>Planning review</w:t>
            </w:r>
          </w:p>
        </w:tc>
        <w:tc>
          <w:tcPr>
            <w:tcW w:w="2888" w:type="pct"/>
          </w:tcPr>
          <w:p w:rsidR="00D0797D" w:rsidRPr="007E1467" w:rsidRDefault="00941547" w:rsidP="00941547">
            <w:r>
              <w:rPr>
                <w:rFonts w:hint="cs"/>
                <w:cs/>
              </w:rPr>
              <w:t xml:space="preserve">หมายเลข </w:t>
            </w:r>
            <w:r>
              <w:t xml:space="preserve">Annual plan </w:t>
            </w:r>
            <w:r>
              <w:rPr>
                <w:rFonts w:hint="cs"/>
                <w:cs/>
              </w:rPr>
              <w:t xml:space="preserve">เพื่อนำไปใช้กับ ฟอร์ม </w:t>
            </w:r>
            <w:r>
              <w:t>PCR</w:t>
            </w:r>
          </w:p>
        </w:tc>
      </w:tr>
      <w:tr w:rsidR="00D0797D" w:rsidRPr="007E1467" w:rsidTr="008448C7">
        <w:tc>
          <w:tcPr>
            <w:tcW w:w="539" w:type="pct"/>
          </w:tcPr>
          <w:p w:rsidR="00D0797D" w:rsidRPr="007E1467" w:rsidRDefault="00FD25EB" w:rsidP="008448C7">
            <w:pPr>
              <w:jc w:val="center"/>
              <w:rPr>
                <w:cs/>
              </w:rPr>
            </w:pPr>
            <w:r>
              <w:t>11</w:t>
            </w:r>
            <w:r w:rsidR="00D0797D" w:rsidRPr="007E1467">
              <w:rPr>
                <w:cs/>
              </w:rPr>
              <w:t>.</w:t>
            </w:r>
          </w:p>
        </w:tc>
        <w:tc>
          <w:tcPr>
            <w:tcW w:w="1573" w:type="pct"/>
          </w:tcPr>
          <w:p w:rsidR="00D0797D" w:rsidRPr="007E1467" w:rsidRDefault="00630DA4" w:rsidP="008448C7">
            <w:pPr>
              <w:jc w:val="both"/>
            </w:pPr>
            <w:r>
              <w:t>Pic.</w:t>
            </w:r>
          </w:p>
        </w:tc>
        <w:tc>
          <w:tcPr>
            <w:tcW w:w="2888" w:type="pct"/>
          </w:tcPr>
          <w:p w:rsidR="00D0797D" w:rsidRPr="007E1467" w:rsidRDefault="00941547" w:rsidP="008448C7">
            <w:r>
              <w:rPr>
                <w:rFonts w:hint="cs"/>
                <w:cs/>
              </w:rPr>
              <w:t>ผู้มีส่วนเกี่ยวข้อง</w:t>
            </w:r>
          </w:p>
        </w:tc>
      </w:tr>
      <w:tr w:rsidR="00C32F52" w:rsidRPr="007E1467" w:rsidTr="008448C7">
        <w:tc>
          <w:tcPr>
            <w:tcW w:w="539" w:type="pct"/>
          </w:tcPr>
          <w:p w:rsidR="00C32F52" w:rsidRPr="007E1467" w:rsidRDefault="00FD25EB" w:rsidP="00C32F52">
            <w:pPr>
              <w:jc w:val="center"/>
            </w:pPr>
            <w:r>
              <w:t>12</w:t>
            </w:r>
            <w:r w:rsidR="00C32F52">
              <w:t>.</w:t>
            </w:r>
          </w:p>
        </w:tc>
        <w:tc>
          <w:tcPr>
            <w:tcW w:w="1573" w:type="pct"/>
          </w:tcPr>
          <w:p w:rsidR="00C32F52" w:rsidRDefault="00C32F52" w:rsidP="00C32F52">
            <w:pPr>
              <w:jc w:val="both"/>
            </w:pPr>
            <w:r w:rsidRPr="00CF3FF6">
              <w:t>Product group</w:t>
            </w:r>
          </w:p>
        </w:tc>
        <w:tc>
          <w:tcPr>
            <w:tcW w:w="2888" w:type="pct"/>
          </w:tcPr>
          <w:p w:rsidR="00C32F52" w:rsidRPr="007E1467" w:rsidRDefault="00C32F52" w:rsidP="00C32F52"/>
        </w:tc>
      </w:tr>
      <w:tr w:rsidR="00C32F52" w:rsidRPr="007E1467" w:rsidTr="008448C7">
        <w:tc>
          <w:tcPr>
            <w:tcW w:w="539" w:type="pct"/>
          </w:tcPr>
          <w:p w:rsidR="00C32F52" w:rsidRPr="007E1467" w:rsidRDefault="00FD25EB" w:rsidP="00C32F52">
            <w:pPr>
              <w:jc w:val="center"/>
            </w:pPr>
            <w:r>
              <w:t>13</w:t>
            </w:r>
            <w:r w:rsidR="00C32F52">
              <w:t>.</w:t>
            </w:r>
          </w:p>
        </w:tc>
        <w:tc>
          <w:tcPr>
            <w:tcW w:w="1573" w:type="pct"/>
          </w:tcPr>
          <w:p w:rsidR="00C32F52" w:rsidRPr="00CF3FF6" w:rsidRDefault="003B32E6" w:rsidP="00C32F52">
            <w:pPr>
              <w:jc w:val="both"/>
            </w:pPr>
            <w:r>
              <w:t>Customer submission</w:t>
            </w:r>
          </w:p>
        </w:tc>
        <w:tc>
          <w:tcPr>
            <w:tcW w:w="2888" w:type="pct"/>
          </w:tcPr>
          <w:p w:rsidR="00C32F52" w:rsidRPr="007E1467" w:rsidRDefault="00C32F52" w:rsidP="00C32F52"/>
        </w:tc>
      </w:tr>
      <w:tr w:rsidR="00C32F52" w:rsidRPr="007E1467" w:rsidTr="008448C7">
        <w:tc>
          <w:tcPr>
            <w:tcW w:w="539" w:type="pct"/>
          </w:tcPr>
          <w:p w:rsidR="00C32F52" w:rsidRPr="007E1467" w:rsidRDefault="00FD25EB" w:rsidP="00C32F52">
            <w:pPr>
              <w:jc w:val="center"/>
            </w:pPr>
            <w:r>
              <w:t>14</w:t>
            </w:r>
            <w:r w:rsidR="00C32F52">
              <w:t>.</w:t>
            </w:r>
          </w:p>
        </w:tc>
        <w:tc>
          <w:tcPr>
            <w:tcW w:w="1573" w:type="pct"/>
          </w:tcPr>
          <w:p w:rsidR="00C32F52" w:rsidRPr="00CF3FF6" w:rsidRDefault="00FD5BEF" w:rsidP="00C32F52">
            <w:pPr>
              <w:jc w:val="both"/>
            </w:pPr>
            <w:r>
              <w:t>Part</w:t>
            </w:r>
          </w:p>
        </w:tc>
        <w:tc>
          <w:tcPr>
            <w:tcW w:w="2888" w:type="pct"/>
          </w:tcPr>
          <w:p w:rsidR="00C32F52" w:rsidRPr="007E1467" w:rsidRDefault="00C32F52" w:rsidP="00C32F52"/>
        </w:tc>
      </w:tr>
      <w:tr w:rsidR="00C32F52" w:rsidRPr="007E1467" w:rsidTr="008448C7">
        <w:tc>
          <w:tcPr>
            <w:tcW w:w="539" w:type="pct"/>
          </w:tcPr>
          <w:p w:rsidR="00C32F52" w:rsidRPr="007E1467" w:rsidRDefault="00FD25EB" w:rsidP="00C32F52">
            <w:pPr>
              <w:jc w:val="center"/>
            </w:pPr>
            <w:r>
              <w:t>15</w:t>
            </w:r>
            <w:r w:rsidR="00C32F52">
              <w:t>.</w:t>
            </w:r>
          </w:p>
        </w:tc>
        <w:tc>
          <w:tcPr>
            <w:tcW w:w="1573" w:type="pct"/>
          </w:tcPr>
          <w:p w:rsidR="00C32F52" w:rsidRPr="00CF3FF6" w:rsidRDefault="00C32F52" w:rsidP="00C32F52">
            <w:pPr>
              <w:jc w:val="both"/>
            </w:pPr>
            <w:r w:rsidRPr="00CF3FF6">
              <w:t>Rank</w:t>
            </w:r>
          </w:p>
        </w:tc>
        <w:tc>
          <w:tcPr>
            <w:tcW w:w="2888" w:type="pct"/>
          </w:tcPr>
          <w:p w:rsidR="00C32F52" w:rsidRPr="007E1467" w:rsidRDefault="00C32F52" w:rsidP="00C32F52"/>
        </w:tc>
      </w:tr>
      <w:tr w:rsidR="00C32F52" w:rsidRPr="007E1467" w:rsidTr="008448C7">
        <w:tc>
          <w:tcPr>
            <w:tcW w:w="539" w:type="pct"/>
          </w:tcPr>
          <w:p w:rsidR="00C32F52" w:rsidRPr="007E1467" w:rsidRDefault="00FD25EB" w:rsidP="00C32F52">
            <w:pPr>
              <w:jc w:val="center"/>
            </w:pPr>
            <w:r>
              <w:t>16</w:t>
            </w:r>
            <w:r w:rsidR="00C32F52">
              <w:t>.</w:t>
            </w:r>
          </w:p>
        </w:tc>
        <w:tc>
          <w:tcPr>
            <w:tcW w:w="1573" w:type="pct"/>
          </w:tcPr>
          <w:p w:rsidR="00C32F52" w:rsidRPr="00CF3FF6" w:rsidRDefault="00C32F52" w:rsidP="00C32F52">
            <w:pPr>
              <w:jc w:val="both"/>
            </w:pPr>
            <w:r w:rsidRPr="00CF3FF6">
              <w:t>Change type</w:t>
            </w:r>
          </w:p>
        </w:tc>
        <w:tc>
          <w:tcPr>
            <w:tcW w:w="2888" w:type="pct"/>
          </w:tcPr>
          <w:p w:rsidR="00C32F52" w:rsidRPr="007E1467" w:rsidRDefault="00C32F52" w:rsidP="00C32F52"/>
        </w:tc>
      </w:tr>
      <w:tr w:rsidR="00C32F52" w:rsidRPr="007E1467" w:rsidTr="008448C7">
        <w:tc>
          <w:tcPr>
            <w:tcW w:w="539" w:type="pct"/>
          </w:tcPr>
          <w:p w:rsidR="00C32F52" w:rsidRPr="007E1467" w:rsidRDefault="00FD25EB" w:rsidP="00C32F52">
            <w:pPr>
              <w:jc w:val="center"/>
            </w:pPr>
            <w:r>
              <w:t>17</w:t>
            </w:r>
            <w:r w:rsidR="00C32F52">
              <w:t>.</w:t>
            </w:r>
          </w:p>
        </w:tc>
        <w:tc>
          <w:tcPr>
            <w:tcW w:w="1573" w:type="pct"/>
          </w:tcPr>
          <w:p w:rsidR="00C32F52" w:rsidRPr="00CF3FF6" w:rsidRDefault="00FD5BEF" w:rsidP="00C32F52">
            <w:pPr>
              <w:jc w:val="both"/>
            </w:pPr>
            <w:r>
              <w:t>Company</w:t>
            </w:r>
          </w:p>
        </w:tc>
        <w:tc>
          <w:tcPr>
            <w:tcW w:w="2888" w:type="pct"/>
          </w:tcPr>
          <w:p w:rsidR="00C32F52" w:rsidRPr="007E1467" w:rsidRDefault="00C32F52" w:rsidP="00C32F52"/>
        </w:tc>
      </w:tr>
      <w:tr w:rsidR="00ED51A0" w:rsidRPr="007E1467" w:rsidTr="008448C7">
        <w:tc>
          <w:tcPr>
            <w:tcW w:w="539" w:type="pct"/>
          </w:tcPr>
          <w:p w:rsidR="00ED51A0" w:rsidRDefault="00FD25EB" w:rsidP="00C32F52">
            <w:pPr>
              <w:jc w:val="center"/>
            </w:pPr>
            <w:r>
              <w:t>18</w:t>
            </w:r>
            <w:r w:rsidR="00ED51A0">
              <w:t>.</w:t>
            </w:r>
          </w:p>
        </w:tc>
        <w:tc>
          <w:tcPr>
            <w:tcW w:w="1573" w:type="pct"/>
          </w:tcPr>
          <w:p w:rsidR="00ED51A0" w:rsidRPr="002C0507" w:rsidRDefault="00ED51A0" w:rsidP="00C32F52">
            <w:pPr>
              <w:jc w:val="both"/>
            </w:pPr>
            <w:r>
              <w:t>PE</w:t>
            </w:r>
          </w:p>
        </w:tc>
        <w:tc>
          <w:tcPr>
            <w:tcW w:w="2888" w:type="pct"/>
          </w:tcPr>
          <w:p w:rsidR="00ED51A0" w:rsidRPr="007E1467" w:rsidRDefault="00ED51A0" w:rsidP="00C32F52">
            <w:r>
              <w:t xml:space="preserve">Production Engineer </w:t>
            </w:r>
          </w:p>
        </w:tc>
      </w:tr>
      <w:tr w:rsidR="00ED51A0" w:rsidRPr="007E1467" w:rsidTr="008448C7">
        <w:tc>
          <w:tcPr>
            <w:tcW w:w="539" w:type="pct"/>
          </w:tcPr>
          <w:p w:rsidR="00ED51A0" w:rsidRDefault="00FD25EB" w:rsidP="00C32F52">
            <w:pPr>
              <w:jc w:val="center"/>
            </w:pPr>
            <w:r>
              <w:t>19</w:t>
            </w:r>
            <w:r w:rsidR="00ED51A0">
              <w:t>.</w:t>
            </w:r>
          </w:p>
        </w:tc>
        <w:tc>
          <w:tcPr>
            <w:tcW w:w="1573" w:type="pct"/>
          </w:tcPr>
          <w:p w:rsidR="00ED51A0" w:rsidRDefault="00ED51A0" w:rsidP="00C32F52">
            <w:pPr>
              <w:jc w:val="both"/>
            </w:pPr>
            <w:r>
              <w:t>PD</w:t>
            </w:r>
          </w:p>
        </w:tc>
        <w:tc>
          <w:tcPr>
            <w:tcW w:w="2888" w:type="pct"/>
          </w:tcPr>
          <w:p w:rsidR="00ED51A0" w:rsidRDefault="00ED51A0" w:rsidP="00C32F52">
            <w:r>
              <w:t>Production</w:t>
            </w:r>
          </w:p>
        </w:tc>
      </w:tr>
      <w:tr w:rsidR="00ED51A0" w:rsidRPr="007E1467" w:rsidTr="008448C7">
        <w:tc>
          <w:tcPr>
            <w:tcW w:w="539" w:type="pct"/>
          </w:tcPr>
          <w:p w:rsidR="00ED51A0" w:rsidRDefault="00FD25EB" w:rsidP="00C32F52">
            <w:pPr>
              <w:jc w:val="center"/>
            </w:pPr>
            <w:r>
              <w:t>20</w:t>
            </w:r>
            <w:r w:rsidR="00ED51A0">
              <w:t>.</w:t>
            </w:r>
          </w:p>
        </w:tc>
        <w:tc>
          <w:tcPr>
            <w:tcW w:w="1573" w:type="pct"/>
          </w:tcPr>
          <w:p w:rsidR="00ED51A0" w:rsidRDefault="00ED51A0" w:rsidP="00C32F52">
            <w:pPr>
              <w:jc w:val="both"/>
            </w:pPr>
            <w:r>
              <w:t>PC</w:t>
            </w:r>
          </w:p>
        </w:tc>
        <w:tc>
          <w:tcPr>
            <w:tcW w:w="2888" w:type="pct"/>
          </w:tcPr>
          <w:p w:rsidR="00ED51A0" w:rsidRDefault="00ED51A0" w:rsidP="00C32F52">
            <w:r>
              <w:t>Production Controller</w:t>
            </w:r>
          </w:p>
        </w:tc>
      </w:tr>
      <w:tr w:rsidR="00FD5BEF" w:rsidRPr="007E1467" w:rsidTr="008448C7">
        <w:tc>
          <w:tcPr>
            <w:tcW w:w="539" w:type="pct"/>
          </w:tcPr>
          <w:p w:rsidR="00FD5BEF" w:rsidRDefault="00FD25EB" w:rsidP="00C32F52">
            <w:pPr>
              <w:jc w:val="center"/>
            </w:pPr>
            <w:r>
              <w:t>21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C32F52">
            <w:pPr>
              <w:jc w:val="both"/>
            </w:pPr>
            <w:r>
              <w:t>DAR</w:t>
            </w:r>
          </w:p>
        </w:tc>
        <w:tc>
          <w:tcPr>
            <w:tcW w:w="2888" w:type="pct"/>
          </w:tcPr>
          <w:p w:rsidR="00FD5BEF" w:rsidRDefault="00FD5BEF" w:rsidP="00C32F52"/>
        </w:tc>
      </w:tr>
      <w:tr w:rsidR="00FD5BEF" w:rsidRPr="007E1467" w:rsidTr="008448C7">
        <w:tc>
          <w:tcPr>
            <w:tcW w:w="539" w:type="pct"/>
          </w:tcPr>
          <w:p w:rsidR="00FD5BEF" w:rsidRDefault="00FD25EB" w:rsidP="00C32F52">
            <w:pPr>
              <w:jc w:val="center"/>
            </w:pPr>
            <w:r>
              <w:t>22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C32F52">
            <w:pPr>
              <w:jc w:val="both"/>
            </w:pPr>
            <w:r>
              <w:t>System_role</w:t>
            </w:r>
          </w:p>
        </w:tc>
        <w:tc>
          <w:tcPr>
            <w:tcW w:w="2888" w:type="pct"/>
          </w:tcPr>
          <w:p w:rsidR="00FD5BEF" w:rsidRDefault="00FD5BEF" w:rsidP="00C32F52"/>
        </w:tc>
      </w:tr>
      <w:tr w:rsidR="00FD5BEF" w:rsidRPr="007E1467" w:rsidTr="008448C7">
        <w:tc>
          <w:tcPr>
            <w:tcW w:w="539" w:type="pct"/>
          </w:tcPr>
          <w:p w:rsidR="00FD5BEF" w:rsidRDefault="00FD25EB" w:rsidP="00C32F52">
            <w:pPr>
              <w:jc w:val="center"/>
            </w:pPr>
            <w:r>
              <w:t>23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C32F52">
            <w:pPr>
              <w:jc w:val="both"/>
            </w:pPr>
            <w:r>
              <w:t>Concern type</w:t>
            </w:r>
          </w:p>
        </w:tc>
        <w:tc>
          <w:tcPr>
            <w:tcW w:w="2888" w:type="pct"/>
          </w:tcPr>
          <w:p w:rsidR="00FD5BEF" w:rsidRDefault="00FD5BEF" w:rsidP="00C32F52"/>
        </w:tc>
      </w:tr>
      <w:tr w:rsidR="00FD5BEF" w:rsidRPr="007E1467" w:rsidTr="008448C7">
        <w:tc>
          <w:tcPr>
            <w:tcW w:w="539" w:type="pct"/>
          </w:tcPr>
          <w:p w:rsidR="00FD5BEF" w:rsidRDefault="00FD25EB" w:rsidP="00C32F52">
            <w:pPr>
              <w:jc w:val="center"/>
            </w:pPr>
            <w:r>
              <w:t>24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C32F52">
            <w:pPr>
              <w:jc w:val="both"/>
            </w:pPr>
            <w:r>
              <w:t>Role approve</w:t>
            </w:r>
          </w:p>
        </w:tc>
        <w:tc>
          <w:tcPr>
            <w:tcW w:w="2888" w:type="pct"/>
          </w:tcPr>
          <w:p w:rsidR="00FD5BEF" w:rsidRDefault="00FD5BEF" w:rsidP="00C32F52"/>
        </w:tc>
      </w:tr>
    </w:tbl>
    <w:p w:rsidR="00FD5BEF" w:rsidRPr="007E1467" w:rsidRDefault="00FD5BEF" w:rsidP="00FD5BEF">
      <w:pPr>
        <w:spacing w:line="240" w:lineRule="auto"/>
      </w:pPr>
      <w:r w:rsidRPr="007E1467">
        <w:rPr>
          <w:cs/>
        </w:rPr>
        <w:lastRenderedPageBreak/>
        <w:t xml:space="preserve">ตารางที่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  <w:cs/>
        </w:rPr>
        <w:t>2</w:t>
      </w:r>
      <w:r>
        <w:rPr>
          <w:noProof/>
        </w:rPr>
        <w:fldChar w:fldCharType="end"/>
      </w:r>
      <w:r>
        <w:rPr>
          <w:cs/>
        </w:rPr>
        <w:noBreakHyphen/>
      </w:r>
      <w:r>
        <w:rPr>
          <w:rFonts w:hint="cs"/>
          <w:cs/>
        </w:rPr>
        <w:t>1</w:t>
      </w:r>
      <w:r w:rsidRPr="007E1467">
        <w:rPr>
          <w:cs/>
        </w:rPr>
        <w:t xml:space="preserve">  คำศัพท์ที่เฉพาะ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4"/>
        <w:gridCol w:w="2610"/>
        <w:gridCol w:w="4792"/>
      </w:tblGrid>
      <w:tr w:rsidR="00FD5BEF" w:rsidRPr="007E1467" w:rsidTr="00A77356">
        <w:tc>
          <w:tcPr>
            <w:tcW w:w="539" w:type="pct"/>
          </w:tcPr>
          <w:p w:rsidR="00FD5BEF" w:rsidRPr="006A7DA8" w:rsidRDefault="00FD5BEF" w:rsidP="00A77356">
            <w:pPr>
              <w:jc w:val="center"/>
              <w:rPr>
                <w:b/>
                <w:bCs/>
                <w:cs/>
              </w:rPr>
            </w:pPr>
            <w:r w:rsidRPr="006A7DA8">
              <w:rPr>
                <w:b/>
                <w:bCs/>
                <w:cs/>
              </w:rPr>
              <w:t>ลำดับ</w:t>
            </w:r>
          </w:p>
        </w:tc>
        <w:tc>
          <w:tcPr>
            <w:tcW w:w="1573" w:type="pct"/>
          </w:tcPr>
          <w:p w:rsidR="00FD5BEF" w:rsidRPr="006A7DA8" w:rsidRDefault="00FD5BEF" w:rsidP="00A77356">
            <w:pPr>
              <w:jc w:val="center"/>
              <w:rPr>
                <w:b/>
                <w:bCs/>
              </w:rPr>
            </w:pPr>
            <w:r w:rsidRPr="006A7DA8">
              <w:rPr>
                <w:b/>
                <w:bCs/>
                <w:cs/>
              </w:rPr>
              <w:t>คำศัพท์</w:t>
            </w:r>
          </w:p>
        </w:tc>
        <w:tc>
          <w:tcPr>
            <w:tcW w:w="2888" w:type="pct"/>
          </w:tcPr>
          <w:p w:rsidR="00FD5BEF" w:rsidRPr="006A7DA8" w:rsidRDefault="00FD5BEF" w:rsidP="00A77356">
            <w:pPr>
              <w:jc w:val="center"/>
              <w:rPr>
                <w:b/>
                <w:bCs/>
              </w:rPr>
            </w:pPr>
            <w:r w:rsidRPr="006A7DA8">
              <w:rPr>
                <w:b/>
                <w:bCs/>
                <w:cs/>
              </w:rPr>
              <w:t>ความหมาย</w:t>
            </w:r>
          </w:p>
        </w:tc>
      </w:tr>
      <w:tr w:rsidR="00FD5BEF" w:rsidRPr="007E1467" w:rsidTr="00A77356">
        <w:tc>
          <w:tcPr>
            <w:tcW w:w="539" w:type="pct"/>
          </w:tcPr>
          <w:p w:rsidR="00FD5BEF" w:rsidRPr="00B95E3E" w:rsidRDefault="00FD25EB" w:rsidP="00A77356">
            <w:pPr>
              <w:jc w:val="center"/>
              <w:rPr>
                <w:cs/>
              </w:rPr>
            </w:pPr>
            <w:r>
              <w:t>25</w:t>
            </w:r>
            <w:r w:rsidR="00B95E3E" w:rsidRPr="00B95E3E">
              <w:t>.</w:t>
            </w:r>
          </w:p>
        </w:tc>
        <w:tc>
          <w:tcPr>
            <w:tcW w:w="1573" w:type="pct"/>
          </w:tcPr>
          <w:p w:rsidR="00FD5BEF" w:rsidRPr="006A7DA8" w:rsidRDefault="00FD5BEF" w:rsidP="00FD5BEF">
            <w:pPr>
              <w:jc w:val="both"/>
              <w:rPr>
                <w:b/>
                <w:bCs/>
                <w:cs/>
              </w:rPr>
            </w:pPr>
            <w:r>
              <w:t>F</w:t>
            </w:r>
            <w:r w:rsidR="00597849">
              <w:t xml:space="preserve">low </w:t>
            </w:r>
            <w:r>
              <w:t>approve</w:t>
            </w:r>
          </w:p>
        </w:tc>
        <w:tc>
          <w:tcPr>
            <w:tcW w:w="2888" w:type="pct"/>
          </w:tcPr>
          <w:p w:rsidR="00FD5BEF" w:rsidRPr="006A7DA8" w:rsidRDefault="00FD5BEF" w:rsidP="00A77356">
            <w:pPr>
              <w:jc w:val="center"/>
              <w:rPr>
                <w:b/>
                <w:bCs/>
                <w:cs/>
              </w:rPr>
            </w:pPr>
          </w:p>
        </w:tc>
      </w:tr>
      <w:tr w:rsidR="00FD5BEF" w:rsidRPr="007E1467" w:rsidTr="00A77356">
        <w:tc>
          <w:tcPr>
            <w:tcW w:w="539" w:type="pct"/>
          </w:tcPr>
          <w:p w:rsidR="00FD5BEF" w:rsidRPr="00B95E3E" w:rsidRDefault="00FD25EB" w:rsidP="00A77356">
            <w:pPr>
              <w:jc w:val="center"/>
              <w:rPr>
                <w:cs/>
              </w:rPr>
            </w:pPr>
            <w:r>
              <w:t>26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FD5BEF">
            <w:pPr>
              <w:jc w:val="both"/>
            </w:pPr>
            <w:r>
              <w:t>Type approve</w:t>
            </w:r>
          </w:p>
        </w:tc>
        <w:tc>
          <w:tcPr>
            <w:tcW w:w="2888" w:type="pct"/>
          </w:tcPr>
          <w:p w:rsidR="00FD5BEF" w:rsidRPr="006A7DA8" w:rsidRDefault="00FD5BEF" w:rsidP="00A77356">
            <w:pPr>
              <w:jc w:val="center"/>
              <w:rPr>
                <w:b/>
                <w:bCs/>
                <w:cs/>
              </w:rPr>
            </w:pPr>
          </w:p>
        </w:tc>
      </w:tr>
      <w:tr w:rsidR="00FD5BEF" w:rsidRPr="007E1467" w:rsidTr="00A77356">
        <w:tc>
          <w:tcPr>
            <w:tcW w:w="539" w:type="pct"/>
          </w:tcPr>
          <w:p w:rsidR="00FD5BEF" w:rsidRPr="00B95E3E" w:rsidRDefault="00FD25EB" w:rsidP="00A77356">
            <w:pPr>
              <w:jc w:val="center"/>
            </w:pPr>
            <w:r>
              <w:t>27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FD5BEF">
            <w:pPr>
              <w:jc w:val="both"/>
            </w:pPr>
            <w:r>
              <w:t xml:space="preserve">Phase </w:t>
            </w:r>
          </w:p>
        </w:tc>
        <w:tc>
          <w:tcPr>
            <w:tcW w:w="2888" w:type="pct"/>
          </w:tcPr>
          <w:p w:rsidR="00FD5BEF" w:rsidRPr="006A7DA8" w:rsidRDefault="00FD5BEF" w:rsidP="00A77356">
            <w:pPr>
              <w:jc w:val="center"/>
              <w:rPr>
                <w:b/>
                <w:bCs/>
                <w:cs/>
              </w:rPr>
            </w:pPr>
          </w:p>
        </w:tc>
      </w:tr>
      <w:tr w:rsidR="00FD5BEF" w:rsidRPr="007E1467" w:rsidTr="00A77356">
        <w:tc>
          <w:tcPr>
            <w:tcW w:w="539" w:type="pct"/>
          </w:tcPr>
          <w:p w:rsidR="00FD5BEF" w:rsidRPr="00B95E3E" w:rsidRDefault="00FD25EB" w:rsidP="00A77356">
            <w:pPr>
              <w:jc w:val="center"/>
              <w:rPr>
                <w:cs/>
              </w:rPr>
            </w:pPr>
            <w:r>
              <w:t>28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FD5BEF">
            <w:pPr>
              <w:jc w:val="both"/>
            </w:pPr>
            <w:r w:rsidRPr="00FD5BEF">
              <w:t>PCR type</w:t>
            </w:r>
          </w:p>
        </w:tc>
        <w:tc>
          <w:tcPr>
            <w:tcW w:w="2888" w:type="pct"/>
          </w:tcPr>
          <w:p w:rsidR="00FD5BEF" w:rsidRPr="006A7DA8" w:rsidRDefault="00FD5BEF" w:rsidP="00A77356">
            <w:pPr>
              <w:jc w:val="center"/>
              <w:rPr>
                <w:b/>
                <w:bCs/>
                <w:cs/>
              </w:rPr>
            </w:pPr>
          </w:p>
        </w:tc>
      </w:tr>
      <w:tr w:rsidR="00FD5BEF" w:rsidRPr="007E1467" w:rsidTr="00A77356">
        <w:tc>
          <w:tcPr>
            <w:tcW w:w="539" w:type="pct"/>
          </w:tcPr>
          <w:p w:rsidR="00FD5BEF" w:rsidRPr="00B95E3E" w:rsidRDefault="00FD25EB" w:rsidP="00A77356">
            <w:pPr>
              <w:jc w:val="center"/>
              <w:rPr>
                <w:cs/>
              </w:rPr>
            </w:pPr>
            <w:r>
              <w:t>29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Default="00FD5BEF" w:rsidP="00FD5BEF">
            <w:pPr>
              <w:jc w:val="both"/>
            </w:pPr>
            <w:r w:rsidRPr="00FD5BEF">
              <w:t>Data attachments</w:t>
            </w:r>
          </w:p>
        </w:tc>
        <w:tc>
          <w:tcPr>
            <w:tcW w:w="2888" w:type="pct"/>
          </w:tcPr>
          <w:p w:rsidR="00FD5BEF" w:rsidRPr="006A7DA8" w:rsidRDefault="00FD5BEF" w:rsidP="00A77356">
            <w:pPr>
              <w:jc w:val="center"/>
              <w:rPr>
                <w:b/>
                <w:bCs/>
                <w:cs/>
              </w:rPr>
            </w:pPr>
          </w:p>
        </w:tc>
      </w:tr>
      <w:tr w:rsidR="00FD5BEF" w:rsidRPr="007E1467" w:rsidTr="00A77356">
        <w:tc>
          <w:tcPr>
            <w:tcW w:w="539" w:type="pct"/>
          </w:tcPr>
          <w:p w:rsidR="00FD5BEF" w:rsidRPr="00B95E3E" w:rsidRDefault="00FD25EB" w:rsidP="00A77356">
            <w:pPr>
              <w:jc w:val="center"/>
              <w:rPr>
                <w:cs/>
              </w:rPr>
            </w:pPr>
            <w:r>
              <w:t>30</w:t>
            </w:r>
            <w:r w:rsidR="00B95E3E">
              <w:t>.</w:t>
            </w:r>
          </w:p>
        </w:tc>
        <w:tc>
          <w:tcPr>
            <w:tcW w:w="1573" w:type="pct"/>
          </w:tcPr>
          <w:p w:rsidR="00FD5BEF" w:rsidRPr="00FD5BEF" w:rsidRDefault="00597849" w:rsidP="00597849">
            <w:pPr>
              <w:jc w:val="both"/>
            </w:pPr>
            <w:r>
              <w:t>File</w:t>
            </w:r>
            <w:r w:rsidR="00B95E3E">
              <w:rPr>
                <w:rFonts w:hint="cs"/>
                <w:cs/>
              </w:rPr>
              <w:t xml:space="preserve"> </w:t>
            </w:r>
            <w:r>
              <w:t>upload</w:t>
            </w:r>
          </w:p>
        </w:tc>
        <w:tc>
          <w:tcPr>
            <w:tcW w:w="2888" w:type="pct"/>
          </w:tcPr>
          <w:p w:rsidR="00FD5BEF" w:rsidRPr="006A7DA8" w:rsidRDefault="00FD5BEF" w:rsidP="00A77356">
            <w:pPr>
              <w:jc w:val="center"/>
              <w:rPr>
                <w:b/>
                <w:bCs/>
                <w:cs/>
              </w:rPr>
            </w:pPr>
          </w:p>
        </w:tc>
      </w:tr>
      <w:tr w:rsidR="00597849" w:rsidRPr="007E1467" w:rsidTr="00A77356">
        <w:tc>
          <w:tcPr>
            <w:tcW w:w="539" w:type="pct"/>
          </w:tcPr>
          <w:p w:rsidR="00597849" w:rsidRPr="00B95E3E" w:rsidRDefault="00B95E3E" w:rsidP="00A77356">
            <w:pPr>
              <w:jc w:val="center"/>
              <w:rPr>
                <w:cs/>
              </w:rPr>
            </w:pPr>
            <w:r>
              <w:t>.</w:t>
            </w:r>
          </w:p>
        </w:tc>
        <w:tc>
          <w:tcPr>
            <w:tcW w:w="1573" w:type="pct"/>
          </w:tcPr>
          <w:p w:rsidR="00597849" w:rsidRDefault="00597849" w:rsidP="00FD5BEF">
            <w:pPr>
              <w:jc w:val="both"/>
            </w:pPr>
          </w:p>
        </w:tc>
        <w:tc>
          <w:tcPr>
            <w:tcW w:w="2888" w:type="pct"/>
          </w:tcPr>
          <w:p w:rsidR="00597849" w:rsidRPr="006A7DA8" w:rsidRDefault="00597849" w:rsidP="00A77356">
            <w:pPr>
              <w:jc w:val="center"/>
              <w:rPr>
                <w:b/>
                <w:bCs/>
                <w:cs/>
              </w:rPr>
            </w:pPr>
          </w:p>
        </w:tc>
      </w:tr>
    </w:tbl>
    <w:p w:rsidR="00D0797D" w:rsidRPr="007E1467" w:rsidDel="007E36B6" w:rsidRDefault="00D0797D">
      <w:pPr>
        <w:spacing w:line="240" w:lineRule="auto"/>
        <w:rPr>
          <w:del w:id="22" w:author="Pahommie" w:date="2014-11-05T17:16:00Z"/>
        </w:rPr>
        <w:pPrChange w:id="23" w:author="Pahommie" w:date="2014-11-05T17:16:00Z">
          <w:pPr>
            <w:ind w:firstLine="576"/>
          </w:pPr>
        </w:pPrChange>
      </w:pPr>
    </w:p>
    <w:p w:rsidR="00D0797D" w:rsidRPr="007E1467" w:rsidDel="007E36B6" w:rsidRDefault="00D0797D">
      <w:pPr>
        <w:pStyle w:val="Heading2"/>
        <w:spacing w:before="0"/>
        <w:ind w:left="0" w:firstLine="0"/>
        <w:rPr>
          <w:del w:id="24" w:author="Pahommie" w:date="2014-11-05T17:16:00Z"/>
          <w:b w:val="0"/>
          <w:bCs w:val="0"/>
          <w:sz w:val="32"/>
          <w:szCs w:val="32"/>
        </w:rPr>
        <w:pPrChange w:id="25" w:author="Pahommie" w:date="2014-11-05T17:16:00Z">
          <w:pPr>
            <w:pStyle w:val="Heading2"/>
          </w:pPr>
        </w:pPrChange>
      </w:pPr>
      <w:bookmarkStart w:id="26" w:name="_Toc399842566"/>
      <w:del w:id="27" w:author="Pahommie" w:date="2014-11-05T17:16:00Z">
        <w:r w:rsidRPr="007E1467" w:rsidDel="007E36B6">
          <w:rPr>
            <w:b w:val="0"/>
            <w:bCs w:val="0"/>
            <w:sz w:val="32"/>
            <w:szCs w:val="32"/>
            <w:cs/>
          </w:rPr>
          <w:delText xml:space="preserve">การศึกษาการทำงานของ </w:delText>
        </w:r>
      </w:del>
      <w:del w:id="28" w:author="Pahommie" w:date="2014-11-05T17:14:00Z">
        <w:r w:rsidRPr="007E1467" w:rsidDel="004527AA">
          <w:rPr>
            <w:b w:val="0"/>
            <w:bCs w:val="0"/>
            <w:sz w:val="32"/>
            <w:szCs w:val="32"/>
            <w:cs/>
          </w:rPr>
          <w:delText xml:space="preserve">[ชื่อระบบที่ </w:delText>
        </w:r>
        <w:r w:rsidRPr="007E1467" w:rsidDel="004527AA">
          <w:rPr>
            <w:b w:val="0"/>
            <w:bCs w:val="0"/>
            <w:sz w:val="32"/>
            <w:szCs w:val="32"/>
          </w:rPr>
          <w:delText>1</w:delText>
        </w:r>
        <w:r w:rsidRPr="007E1467" w:rsidDel="004527AA">
          <w:rPr>
            <w:b w:val="0"/>
            <w:bCs w:val="0"/>
            <w:sz w:val="32"/>
            <w:szCs w:val="32"/>
            <w:cs/>
          </w:rPr>
          <w:delText>]</w:delText>
        </w:r>
      </w:del>
      <w:bookmarkEnd w:id="26"/>
    </w:p>
    <w:p w:rsidR="00D0797D" w:rsidRPr="007E1467" w:rsidDel="007E36B6" w:rsidRDefault="00D0797D" w:rsidP="00D0797D">
      <w:pPr>
        <w:spacing w:after="0" w:line="240" w:lineRule="auto"/>
        <w:rPr>
          <w:del w:id="29" w:author="Pahommie" w:date="2014-11-05T17:16:00Z"/>
        </w:rPr>
      </w:pPr>
      <w:del w:id="30" w:author="Pahommie" w:date="2014-11-05T17:14:00Z">
        <w:r w:rsidRPr="007E1467" w:rsidDel="004527AA">
          <w:rPr>
            <w:cs/>
          </w:rPr>
          <w:delText>กรณีที่นิสิตทำงานระบบสารสนเทศ ในหัวข้อนี้ให้เขียนการศึกษางานเดิมหรือระบบสารสนเท</w:delText>
        </w:r>
      </w:del>
      <w:del w:id="31" w:author="Pahommie" w:date="2014-11-05T17:12:00Z">
        <w:r w:rsidRPr="007E1467" w:rsidDel="004527AA">
          <w:rPr>
            <w:cs/>
          </w:rPr>
          <w:delText>ศที่เกี่ยวข้อง</w:delText>
        </w:r>
      </w:del>
    </w:p>
    <w:p w:rsidR="00D0797D" w:rsidRPr="007E1467" w:rsidDel="007E36B6" w:rsidRDefault="00D0797D">
      <w:pPr>
        <w:pStyle w:val="Heading3"/>
        <w:ind w:left="0" w:firstLine="0"/>
        <w:rPr>
          <w:del w:id="32" w:author="Pahommie" w:date="2014-11-05T17:16:00Z"/>
          <w:b w:val="0"/>
          <w:bCs w:val="0"/>
        </w:rPr>
        <w:pPrChange w:id="33" w:author="Pahommie" w:date="2014-11-05T17:16:00Z">
          <w:pPr>
            <w:pStyle w:val="Heading3"/>
          </w:pPr>
        </w:pPrChange>
      </w:pPr>
      <w:del w:id="34" w:author="Pahommie" w:date="2014-11-05T17:16:00Z">
        <w:r w:rsidRPr="007E1467" w:rsidDel="007E36B6">
          <w:rPr>
            <w:b w:val="0"/>
            <w:bCs w:val="0"/>
            <w:cs/>
          </w:rPr>
          <w:delText>ขั้นตอนการทำงานของซอฟต์แวร์หรือระบบเดิม</w:delText>
        </w:r>
      </w:del>
    </w:p>
    <w:p w:rsidR="00D0797D" w:rsidRPr="007E1467" w:rsidDel="007E36B6" w:rsidRDefault="00D0797D">
      <w:pPr>
        <w:spacing w:after="0" w:line="240" w:lineRule="auto"/>
        <w:rPr>
          <w:ins w:id="35" w:author="jane" w:date="2014-10-12T21:26:00Z"/>
          <w:del w:id="36" w:author="Pahommie" w:date="2014-11-05T17:16:00Z"/>
        </w:rPr>
        <w:pPrChange w:id="37" w:author="Pahommie" w:date="2014-11-05T17:16:00Z">
          <w:pPr>
            <w:ind w:firstLine="720"/>
          </w:pPr>
        </w:pPrChange>
      </w:pPr>
      <w:ins w:id="38" w:author="jane" w:date="2014-10-12T21:26:00Z">
        <w:del w:id="39" w:author="Pahommie" w:date="2014-11-05T17:16:00Z">
          <w:r w:rsidRPr="007E1467" w:rsidDel="007E36B6">
            <w:rPr>
              <w:cs/>
            </w:rPr>
            <w:delText>เป็นการบรรยายขั้นตอนการทำงานของซอฟต์แวร์หรือระบบงานเดิมที่ได้เคยมีและใช้งานก่อนที่จะปรับมาใช้ระบบใหม่ได้นิสิตได้รับมอบหมายให้ดำเนินการ การนำเสนอจะอยู่ในลักษณะการบรรยายหรือนำเสนอในรูปแบบของแผนภาพลำดับการทำงานก็ได้</w:delText>
          </w:r>
        </w:del>
      </w:ins>
    </w:p>
    <w:p w:rsidR="00D0797D" w:rsidRPr="007E1467" w:rsidDel="007E36B6" w:rsidRDefault="00D0797D">
      <w:pPr>
        <w:pStyle w:val="Heading3"/>
        <w:numPr>
          <w:ilvl w:val="2"/>
          <w:numId w:val="1"/>
        </w:numPr>
        <w:spacing w:before="0"/>
        <w:ind w:left="0" w:firstLine="0"/>
        <w:rPr>
          <w:ins w:id="40" w:author="jane" w:date="2014-10-12T21:26:00Z"/>
          <w:del w:id="41" w:author="Pahommie" w:date="2014-11-05T17:16:00Z"/>
          <w:b w:val="0"/>
          <w:bCs w:val="0"/>
        </w:rPr>
        <w:pPrChange w:id="42" w:author="Pahommie" w:date="2014-11-05T17:16:00Z">
          <w:pPr>
            <w:pStyle w:val="Heading3"/>
            <w:jc w:val="thaiDistribute"/>
          </w:pPr>
        </w:pPrChange>
      </w:pPr>
      <w:ins w:id="43" w:author="jane" w:date="2014-10-12T21:26:00Z">
        <w:del w:id="44" w:author="Pahommie" w:date="2014-11-05T17:16:00Z">
          <w:r w:rsidRPr="007E1467" w:rsidDel="007E36B6">
            <w:rPr>
              <w:b w:val="0"/>
              <w:bCs w:val="0"/>
              <w:cs/>
            </w:rPr>
            <w:delText>หน้าจอของซอฟต์แวร์หรือระบบเดิม (ถ้ามี)</w:delText>
          </w:r>
        </w:del>
      </w:ins>
    </w:p>
    <w:p w:rsidR="00D0797D" w:rsidRPr="007E1467" w:rsidRDefault="00D0797D">
      <w:pPr>
        <w:spacing w:after="0" w:line="240" w:lineRule="auto"/>
        <w:rPr>
          <w:ins w:id="45" w:author="jane" w:date="2014-10-12T21:26:00Z"/>
        </w:rPr>
        <w:pPrChange w:id="46" w:author="Pahommie" w:date="2014-11-05T17:16:00Z">
          <w:pPr>
            <w:ind w:firstLine="576"/>
          </w:pPr>
        </w:pPrChange>
      </w:pPr>
      <w:ins w:id="47" w:author="jane" w:date="2014-10-12T21:26:00Z">
        <w:del w:id="48" w:author="Pahommie" w:date="2014-11-05T17:16:00Z">
          <w:r w:rsidRPr="007E1467" w:rsidDel="007E36B6">
            <w:rPr>
              <w:cs/>
            </w:rPr>
            <w:delText xml:space="preserve">ทั้งนี้ หากสถานประกอบการนั้นๆ ไม่อนุญาตให้นำหน้าจอหรือขั้นตอนการทำงานของระบบเดิมออกมา นิสิตอาจทำเป็น </w:delText>
          </w:r>
          <w:r w:rsidRPr="007E1467" w:rsidDel="007E36B6">
            <w:delText>Mock</w:delText>
          </w:r>
          <w:r w:rsidRPr="007E1467" w:rsidDel="007E36B6">
            <w:rPr>
              <w:cs/>
            </w:rPr>
            <w:delText>-</w:delText>
          </w:r>
          <w:r w:rsidRPr="007E1467" w:rsidDel="007E36B6">
            <w:delText>up</w:delText>
          </w:r>
          <w:r w:rsidRPr="007E1467" w:rsidDel="007E36B6">
            <w:rPr>
              <w:cs/>
            </w:rPr>
            <w:delText xml:space="preserve"> หน้าจอคร่าวๆ เพื่อประกอบการบรรยายได้ (โดยได้รับการตรวจสอบเอกสารนี้จากพนักงานพี่เลี้ยงก่อน)</w:delText>
          </w:r>
        </w:del>
      </w:ins>
    </w:p>
    <w:p w:rsidR="00D0797D" w:rsidRPr="007E1467" w:rsidRDefault="00D0797D" w:rsidP="00D0797D">
      <w:pPr>
        <w:pStyle w:val="Heading2"/>
      </w:pPr>
      <w:bookmarkStart w:id="49" w:name="_Toc404714975"/>
      <w:bookmarkStart w:id="50" w:name="_Toc407575464"/>
      <w:bookmarkStart w:id="51" w:name="_Toc409387137"/>
      <w:bookmarkStart w:id="52" w:name="_Toc410779722"/>
      <w:bookmarkStart w:id="53" w:name="_Toc420265829"/>
      <w:bookmarkStart w:id="54" w:name="_Toc487543099"/>
      <w:bookmarkStart w:id="55" w:name="_Toc399842567"/>
      <w:bookmarkEnd w:id="49"/>
      <w:bookmarkEnd w:id="50"/>
      <w:bookmarkEnd w:id="51"/>
      <w:bookmarkEnd w:id="52"/>
      <w:r w:rsidRPr="007E1467">
        <w:rPr>
          <w:cs/>
        </w:rPr>
        <w:t>งานวิจัยหรือบทความที่เกี่ยวข้อง</w:t>
      </w:r>
      <w:bookmarkEnd w:id="53"/>
      <w:bookmarkEnd w:id="54"/>
      <w:del w:id="56" w:author="Pahommie" w:date="2014-11-05T16:46:00Z">
        <w:r w:rsidRPr="007E1467" w:rsidDel="006E0AB5">
          <w:rPr>
            <w:cs/>
          </w:rPr>
          <w:delText xml:space="preserve"> [</w:delText>
        </w:r>
      </w:del>
      <w:del w:id="57" w:author="Pahommie" w:date="2014-11-05T16:45:00Z">
        <w:r w:rsidRPr="007E1467" w:rsidDel="006E0AB5">
          <w:rPr>
            <w:cs/>
          </w:rPr>
          <w:delText xml:space="preserve">ชื่อระบบที่ </w:delText>
        </w:r>
        <w:r w:rsidRPr="007E1467" w:rsidDel="006E0AB5">
          <w:delText>2</w:delText>
        </w:r>
        <w:r w:rsidRPr="007E1467" w:rsidDel="006E0AB5">
          <w:rPr>
            <w:cs/>
          </w:rPr>
          <w:delText>]</w:delText>
        </w:r>
      </w:del>
      <w:bookmarkEnd w:id="55"/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Heading3"/>
      </w:pPr>
      <w:bookmarkStart w:id="58" w:name="_Toc453667481"/>
      <w:bookmarkStart w:id="59" w:name="_Toc453683040"/>
      <w:bookmarkStart w:id="60" w:name="_Toc453683452"/>
      <w:bookmarkStart w:id="61" w:name="_Toc453683712"/>
      <w:bookmarkStart w:id="62" w:name="_Toc487543100"/>
      <w:r w:rsidRPr="007E1467">
        <w:rPr>
          <w:cs/>
        </w:rPr>
        <w:t>ข้อมูล</w:t>
      </w:r>
      <w:r w:rsidRPr="007E1467">
        <w:t>XXXXXXXXXX</w:t>
      </w:r>
      <w:bookmarkEnd w:id="58"/>
      <w:bookmarkEnd w:id="59"/>
      <w:bookmarkEnd w:id="60"/>
      <w:bookmarkEnd w:id="61"/>
      <w:bookmarkEnd w:id="62"/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Heading3"/>
      </w:pPr>
      <w:bookmarkStart w:id="63" w:name="_Toc453667482"/>
      <w:bookmarkStart w:id="64" w:name="_Toc453683041"/>
      <w:bookmarkStart w:id="65" w:name="_Toc453683453"/>
      <w:bookmarkStart w:id="66" w:name="_Toc453683713"/>
      <w:bookmarkStart w:id="67" w:name="_Toc487543101"/>
      <w:r w:rsidRPr="007E1467">
        <w:rPr>
          <w:cs/>
        </w:rPr>
        <w:lastRenderedPageBreak/>
        <w:t>ข้อมูล</w:t>
      </w:r>
      <w:r w:rsidRPr="007E1467">
        <w:t>XXXXXXXXXX</w:t>
      </w:r>
      <w:bookmarkEnd w:id="63"/>
      <w:bookmarkEnd w:id="64"/>
      <w:bookmarkEnd w:id="65"/>
      <w:bookmarkEnd w:id="66"/>
      <w:bookmarkEnd w:id="67"/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Heading3"/>
      </w:pPr>
      <w:bookmarkStart w:id="68" w:name="_Toc453667483"/>
      <w:bookmarkStart w:id="69" w:name="_Toc453683042"/>
      <w:bookmarkStart w:id="70" w:name="_Toc453683454"/>
      <w:bookmarkStart w:id="71" w:name="_Toc453683714"/>
      <w:bookmarkStart w:id="72" w:name="_Toc487543102"/>
      <w:r w:rsidRPr="007E1467">
        <w:rPr>
          <w:cs/>
        </w:rPr>
        <w:t>ข้อมูล</w:t>
      </w:r>
      <w:r w:rsidRPr="007E1467">
        <w:t>XXXXXXXXXX</w:t>
      </w:r>
      <w:bookmarkEnd w:id="68"/>
      <w:bookmarkEnd w:id="69"/>
      <w:bookmarkEnd w:id="70"/>
      <w:bookmarkEnd w:id="71"/>
      <w:bookmarkEnd w:id="72"/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E1467">
        <w:rPr>
          <w:color w:val="FF0000"/>
          <w: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ListParagraph"/>
        <w:numPr>
          <w:ilvl w:val="0"/>
          <w:numId w:val="3"/>
        </w:numPr>
        <w:spacing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ข้อมูลที่ 1</w:t>
      </w:r>
    </w:p>
    <w:p w:rsidR="00D0797D" w:rsidRPr="007E1467" w:rsidRDefault="00D0797D" w:rsidP="00D0797D">
      <w:pPr>
        <w:spacing w:line="240" w:lineRule="auto"/>
        <w:ind w:firstLine="144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ListParagraph"/>
        <w:numPr>
          <w:ilvl w:val="0"/>
          <w:numId w:val="3"/>
        </w:numPr>
        <w:spacing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ข้อมูลที่ 2</w:t>
      </w:r>
    </w:p>
    <w:p w:rsidR="00D0797D" w:rsidRPr="007E1467" w:rsidRDefault="00D0797D" w:rsidP="00D0797D">
      <w:pPr>
        <w:spacing w:line="240" w:lineRule="auto"/>
        <w:ind w:firstLine="144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ListParagraph"/>
        <w:numPr>
          <w:ilvl w:val="0"/>
          <w:numId w:val="3"/>
        </w:numPr>
        <w:spacing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ข้อมูลที่ 3</w:t>
      </w:r>
    </w:p>
    <w:p w:rsidR="00D0797D" w:rsidRPr="007E1467" w:rsidRDefault="00D0797D" w:rsidP="00D0797D">
      <w:pPr>
        <w:spacing w:line="240" w:lineRule="auto"/>
        <w:ind w:firstLine="144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Del="00A03129" w:rsidRDefault="00D0797D" w:rsidP="00D0797D">
      <w:pPr>
        <w:pStyle w:val="Heading2"/>
        <w:rPr>
          <w:del w:id="73" w:author="jane" w:date="2014-10-12T21:27:00Z"/>
        </w:rPr>
      </w:pPr>
      <w:del w:id="74" w:author="jane" w:date="2014-10-12T21:27:00Z">
        <w:r w:rsidRPr="007E1467" w:rsidDel="00A03129">
          <w:rPr>
            <w:cs/>
          </w:rPr>
          <w:delText>กรณีที่นิสิตต้องศึกษาหลายระบบให้เขียนแยกหัวข้อ</w:delText>
        </w:r>
        <w:bookmarkStart w:id="75" w:name="_Toc404714979"/>
        <w:bookmarkStart w:id="76" w:name="_Toc407575468"/>
        <w:bookmarkStart w:id="77" w:name="_Toc409387141"/>
        <w:bookmarkStart w:id="78" w:name="_Toc410779726"/>
        <w:bookmarkStart w:id="79" w:name="_Toc413337331"/>
        <w:bookmarkStart w:id="80" w:name="_Toc413338046"/>
        <w:bookmarkStart w:id="81" w:name="_Toc420387321"/>
        <w:bookmarkStart w:id="82" w:name="_Toc420485917"/>
        <w:bookmarkStart w:id="83" w:name="_Toc420524915"/>
        <w:bookmarkStart w:id="84" w:name="_Toc420525074"/>
        <w:bookmarkStart w:id="85" w:name="_Toc420734883"/>
        <w:bookmarkStart w:id="86" w:name="_Toc420738586"/>
        <w:bookmarkStart w:id="87" w:name="_Toc420739156"/>
        <w:bookmarkStart w:id="88" w:name="_Toc420739376"/>
        <w:bookmarkStart w:id="89" w:name="_Toc420740490"/>
        <w:bookmarkStart w:id="90" w:name="_Toc424817237"/>
        <w:bookmarkStart w:id="91" w:name="_Toc424817919"/>
        <w:bookmarkStart w:id="92" w:name="_Toc453667217"/>
        <w:bookmarkStart w:id="93" w:name="_Toc453667484"/>
        <w:bookmarkStart w:id="94" w:name="_Toc453683043"/>
        <w:bookmarkStart w:id="95" w:name="_Toc453683383"/>
        <w:bookmarkStart w:id="96" w:name="_Toc453683455"/>
        <w:bookmarkStart w:id="97" w:name="_Toc453683715"/>
        <w:bookmarkStart w:id="98" w:name="_Toc487543103"/>
        <w:bookmarkEnd w:id="75"/>
        <w:bookmarkEnd w:id="76"/>
        <w:bookmarkEnd w:id="77"/>
        <w:bookmarkEnd w:id="78"/>
        <w:bookmarkEnd w:id="79"/>
        <w:bookmarkEnd w:id="80"/>
        <w:bookmarkEnd w:id="81"/>
        <w:bookmarkEnd w:id="82"/>
        <w:bookmarkEnd w:id="83"/>
        <w:bookmarkEnd w:id="84"/>
        <w:bookmarkEnd w:id="85"/>
        <w:bookmarkEnd w:id="86"/>
        <w:bookmarkEnd w:id="87"/>
        <w:bookmarkEnd w:id="88"/>
        <w:bookmarkEnd w:id="89"/>
        <w:bookmarkEnd w:id="90"/>
        <w:bookmarkEnd w:id="91"/>
        <w:bookmarkEnd w:id="92"/>
        <w:bookmarkEnd w:id="93"/>
        <w:bookmarkEnd w:id="94"/>
        <w:bookmarkEnd w:id="95"/>
        <w:bookmarkEnd w:id="96"/>
        <w:bookmarkEnd w:id="97"/>
        <w:bookmarkEnd w:id="98"/>
      </w:del>
    </w:p>
    <w:p w:rsidR="00D0797D" w:rsidRPr="007E1467" w:rsidRDefault="00D0797D" w:rsidP="00D0797D">
      <w:pPr>
        <w:pStyle w:val="Heading2"/>
      </w:pPr>
      <w:bookmarkStart w:id="99" w:name="_Toc420265875"/>
      <w:bookmarkStart w:id="100" w:name="_Toc487543104"/>
      <w:r w:rsidRPr="007E1467">
        <w:rPr>
          <w:cs/>
        </w:rPr>
        <w:t>ระบบสารสนเทศที่เกี่ยวข้อง</w:t>
      </w:r>
      <w:bookmarkEnd w:id="99"/>
      <w:r w:rsidRPr="007E1467">
        <w:rPr>
          <w:cs/>
        </w:rPr>
        <w:t xml:space="preserve"> </w:t>
      </w:r>
      <w:r w:rsidRPr="007E1467">
        <w:rPr>
          <w:color w:val="FF0000"/>
          <w:cs/>
        </w:rPr>
        <w:t>(ถ้ามี)</w:t>
      </w:r>
      <w:bookmarkEnd w:id="100"/>
    </w:p>
    <w:p w:rsidR="00D0797D" w:rsidRPr="007E1467" w:rsidRDefault="00D0797D" w:rsidP="00D0797D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Heading3"/>
      </w:pPr>
      <w:bookmarkStart w:id="101" w:name="_Toc453667486"/>
      <w:bookmarkStart w:id="102" w:name="_Toc453683045"/>
      <w:bookmarkStart w:id="103" w:name="_Toc453683457"/>
      <w:bookmarkStart w:id="104" w:name="_Toc453683717"/>
      <w:bookmarkStart w:id="105" w:name="_Toc487543105"/>
      <w:r w:rsidRPr="007E1467">
        <w:rPr>
          <w:cs/>
        </w:rPr>
        <w:lastRenderedPageBreak/>
        <w:t>ชื่อระบบสารสนเทศ (ถ้ามี)</w:t>
      </w:r>
      <w:bookmarkEnd w:id="101"/>
      <w:bookmarkEnd w:id="102"/>
      <w:bookmarkEnd w:id="103"/>
      <w:bookmarkEnd w:id="104"/>
      <w:bookmarkEnd w:id="105"/>
    </w:p>
    <w:p w:rsidR="00D0797D" w:rsidRPr="007E1467" w:rsidRDefault="00D0797D">
      <w:pPr>
        <w:spacing w:line="240" w:lineRule="auto"/>
        <w:ind w:firstLine="720"/>
        <w:rPr>
          <w:color w:val="FF0000"/>
        </w:rPr>
        <w:pPrChange w:id="106" w:author="Pahommie" w:date="2014-11-05T16:13:00Z">
          <w:pPr/>
        </w:pPrChange>
      </w:pPr>
      <w:r w:rsidRPr="007E1467">
        <w:rPr>
          <w:color w:val="FF0000"/>
          <w:cs/>
        </w:rPr>
        <w:t>บรรยายเกี่ยวกับระบบที่เกี่ยวข้อง ว่ามีความสำคัญ ประโยชน์ หรือขาดไม่ได้อย่างไร เป็นต้น...............................................................................................................................................................................................................................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spacing w:line="240" w:lineRule="auto"/>
        <w:ind w:firstLine="720"/>
      </w:pPr>
    </w:p>
    <w:p w:rsidR="00D0797D" w:rsidRPr="007E1467" w:rsidRDefault="00D0797D" w:rsidP="00D0797D">
      <w:pPr>
        <w:pStyle w:val="Heading2"/>
      </w:pPr>
      <w:bookmarkStart w:id="107" w:name="_Toc420265877"/>
      <w:bookmarkStart w:id="108" w:name="_Toc487543106"/>
      <w:r w:rsidRPr="007E1467">
        <w:rPr>
          <w:cs/>
        </w:rPr>
        <w:t>เครื่องมือและเทคโนโลยีที่ใช้ใน</w:t>
      </w:r>
      <w:bookmarkEnd w:id="107"/>
      <w:r w:rsidRPr="007E1467">
        <w:rPr>
          <w:cs/>
        </w:rPr>
        <w:t>การปฏิบัติงานสหกิจศึกษา</w:t>
      </w:r>
      <w:bookmarkEnd w:id="108"/>
      <w:del w:id="109" w:author="Pahommie" w:date="2014-11-05T16:13:00Z">
        <w:r w:rsidRPr="007E1467" w:rsidDel="00A1197F">
          <w:rPr>
            <w:cs/>
          </w:rPr>
          <w:delText xml:space="preserve">งานวิจัยหรือบทความวิจัยเรื่องที่ </w:delText>
        </w:r>
        <w:r w:rsidRPr="007E1467" w:rsidDel="00A1197F">
          <w:delText>2</w:delText>
        </w:r>
      </w:del>
    </w:p>
    <w:p w:rsidR="00CC6B9F" w:rsidRPr="007E1467" w:rsidRDefault="00D0797D" w:rsidP="00CC6B9F">
      <w:pPr>
        <w:spacing w:line="240" w:lineRule="auto"/>
        <w:ind w:firstLine="720"/>
        <w:rPr>
          <w:color w:val="FF0000"/>
        </w:rPr>
      </w:pPr>
      <w:bookmarkStart w:id="110" w:name="_Toc409387145"/>
      <w:bookmarkStart w:id="111" w:name="_Toc410779730"/>
      <w:bookmarkStart w:id="112" w:name="_Toc413338050"/>
      <w:bookmarkStart w:id="113" w:name="_Toc420387325"/>
      <w:bookmarkStart w:id="114" w:name="_Toc420485921"/>
      <w:bookmarkStart w:id="115" w:name="_Toc420525078"/>
      <w:bookmarkStart w:id="116" w:name="_Toc420734887"/>
      <w:bookmarkStart w:id="117" w:name="_Toc420739380"/>
      <w:del w:id="118" w:author="Pahommie" w:date="2014-11-05T17:35:00Z">
        <w:r w:rsidRPr="007E1467" w:rsidDel="00641E24">
          <w:rPr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>
      <w:pPr>
        <w:pStyle w:val="Heading3"/>
        <w:rPr>
          <w:ins w:id="119" w:author="Pahommie" w:date="2014-11-05T16:15:00Z"/>
        </w:rPr>
        <w:pPrChange w:id="120" w:author="Pahommie" w:date="2014-11-05T16:15:00Z">
          <w:pPr/>
        </w:pPrChange>
      </w:pPr>
      <w:bookmarkStart w:id="121" w:name="_Toc453667488"/>
      <w:bookmarkStart w:id="122" w:name="_Toc453683047"/>
      <w:bookmarkStart w:id="123" w:name="_Toc453683459"/>
      <w:bookmarkStart w:id="124" w:name="_Toc453683719"/>
      <w:bookmarkStart w:id="125" w:name="_Toc487543107"/>
      <w:ins w:id="126" w:author="Pahommie" w:date="2014-11-05T16:13:00Z">
        <w:r w:rsidRPr="007E1467">
          <w:rPr>
            <w:cs/>
          </w:rPr>
          <w:t>ภาษาที่ใช้ในการพัฒนา</w:t>
        </w:r>
      </w:ins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21"/>
      <w:bookmarkEnd w:id="122"/>
      <w:bookmarkEnd w:id="123"/>
      <w:bookmarkEnd w:id="124"/>
      <w:bookmarkEnd w:id="125"/>
    </w:p>
    <w:p w:rsidR="00D0797D" w:rsidRPr="007E1467" w:rsidRDefault="00D0797D">
      <w:pPr>
        <w:spacing w:line="240" w:lineRule="auto"/>
        <w:ind w:firstLine="720"/>
        <w:rPr>
          <w:color w:val="FF0000"/>
        </w:rPr>
        <w:pPrChange w:id="127" w:author="Pahommie" w:date="2014-11-05T17:47:00Z">
          <w:pPr/>
        </w:pPrChange>
      </w:pPr>
      <w:bookmarkStart w:id="128" w:name="_Toc409752780"/>
      <w:bookmarkStart w:id="129" w:name="_Toc409753192"/>
      <w:bookmarkStart w:id="130" w:name="_Toc416273386"/>
      <w:bookmarkStart w:id="131" w:name="_Toc416341184"/>
      <w:bookmarkStart w:id="132" w:name="_Toc420265881"/>
      <w:bookmarkStart w:id="133" w:name="_Toc420387326"/>
      <w:bookmarkStart w:id="134" w:name="_Toc420485922"/>
      <w:bookmarkStart w:id="135" w:name="_Toc420525079"/>
      <w:bookmarkStart w:id="136" w:name="_Toc420734888"/>
      <w:bookmarkStart w:id="137" w:name="_Toc420739381"/>
      <w:del w:id="138" w:author="Pahommie" w:date="2014-11-05T17:35:00Z">
        <w:r w:rsidRPr="007E1467" w:rsidDel="00641E24">
          <w:rPr>
            <w:color w:val="FF0000"/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FA7DAD" w:rsidRDefault="00CC6B9F" w:rsidP="00D0797D">
      <w:pPr>
        <w:pStyle w:val="ListParagraph"/>
        <w:numPr>
          <w:ilvl w:val="0"/>
          <w:numId w:val="4"/>
        </w:numPr>
        <w:spacing w:line="240" w:lineRule="auto"/>
        <w:ind w:left="0" w:firstLine="720"/>
        <w:rPr>
          <w:rFonts w:cs="TH SarabunPSK"/>
          <w:color w:val="000000" w:themeColor="text1"/>
          <w:szCs w:val="32"/>
        </w:rPr>
      </w:pPr>
      <w:r w:rsidRPr="00FA7DAD">
        <w:rPr>
          <w:rFonts w:cs="TH SarabunPSK"/>
          <w:color w:val="000000" w:themeColor="text1"/>
          <w:szCs w:val="32"/>
        </w:rPr>
        <w:t>PHP</w:t>
      </w:r>
    </w:p>
    <w:p w:rsidR="00D0797D" w:rsidRPr="00FA7DAD" w:rsidRDefault="00CC6B9F">
      <w:pPr>
        <w:spacing w:line="240" w:lineRule="auto"/>
        <w:ind w:firstLine="720"/>
        <w:rPr>
          <w:color w:val="FF0000"/>
          <w:cs/>
        </w:rPr>
        <w:pPrChange w:id="139" w:author="Pahommie" w:date="2014-11-05T17:47:00Z">
          <w:pPr/>
        </w:pPrChange>
      </w:pPr>
      <w:r w:rsidRPr="00FA7DAD">
        <w:rPr>
          <w:rFonts w:hint="cs"/>
          <w:color w:val="000000" w:themeColor="text1"/>
          <w:cs/>
        </w:rPr>
        <w:t>ย่อมาจาก</w:t>
      </w:r>
      <w:r w:rsidR="003815E7" w:rsidRPr="00FA7DAD">
        <w:rPr>
          <w:rFonts w:hint="cs"/>
          <w:color w:val="000000" w:themeColor="text1"/>
          <w:cs/>
        </w:rPr>
        <w:t xml:space="preserve">คำว่า </w:t>
      </w:r>
      <w:r w:rsidR="003815E7" w:rsidRPr="00FA7DAD">
        <w:rPr>
          <w:color w:val="000000" w:themeColor="text1"/>
        </w:rPr>
        <w:t xml:space="preserve">PHP Hypertext Preprocess </w:t>
      </w:r>
      <w:r w:rsidR="003815E7" w:rsidRPr="00FA7DAD">
        <w:rPr>
          <w:rFonts w:hint="cs"/>
          <w:color w:val="000000" w:themeColor="text1"/>
          <w:cs/>
        </w:rPr>
        <w:t xml:space="preserve">ภาษา </w:t>
      </w:r>
      <w:r w:rsidR="003815E7" w:rsidRPr="00FA7DAD">
        <w:rPr>
          <w:color w:val="000000" w:themeColor="text1"/>
        </w:rPr>
        <w:t xml:space="preserve">PHP </w:t>
      </w:r>
      <w:r w:rsidR="00382317" w:rsidRPr="00FA7DAD">
        <w:rPr>
          <w:color w:val="000000" w:themeColor="text1"/>
          <w:cs/>
        </w:rPr>
        <w:t>จัดอยู่ในประเภท การเขียนโปรแกรมบนเว็บ (</w:t>
      </w:r>
      <w:r w:rsidR="00382317" w:rsidRPr="00FA7DAD">
        <w:rPr>
          <w:color w:val="000000" w:themeColor="text1"/>
        </w:rPr>
        <w:t xml:space="preserve">Web-based Programming) </w:t>
      </w:r>
      <w:r w:rsidR="00382317" w:rsidRPr="00FA7DAD">
        <w:rPr>
          <w:color w:val="000000" w:themeColor="text1"/>
          <w:cs/>
        </w:rPr>
        <w:t>เพราะเราจะเก็บโค้ดคำสั่ง หรือสคริปต์ทั้งหมดที่เขียนขึ้นมาไว้บนเครื่องเซิร์ฟเวอร์ที่เดียว (</w:t>
      </w:r>
      <w:r w:rsidR="00382317" w:rsidRPr="00FA7DAD">
        <w:rPr>
          <w:color w:val="000000" w:themeColor="text1"/>
        </w:rPr>
        <w:t xml:space="preserve">Web Server) </w:t>
      </w:r>
      <w:r w:rsidR="00382317" w:rsidRPr="00FA7DAD">
        <w:rPr>
          <w:color w:val="000000" w:themeColor="text1"/>
          <w:cs/>
        </w:rPr>
        <w:t>และให้ผู้ใช้งาน (</w:t>
      </w:r>
      <w:r w:rsidR="00382317" w:rsidRPr="00FA7DAD">
        <w:rPr>
          <w:color w:val="000000" w:themeColor="text1"/>
        </w:rPr>
        <w:t xml:space="preserve">Client) </w:t>
      </w:r>
      <w:r w:rsidR="00382317" w:rsidRPr="00FA7DAD">
        <w:rPr>
          <w:color w:val="000000" w:themeColor="text1"/>
          <w:cs/>
        </w:rPr>
        <w:t xml:space="preserve">เรียกใช้งานโปรแกรมผ่านเว็บเบราเซอร์ต่างๆ เช่น </w:t>
      </w:r>
      <w:r w:rsidR="00382317" w:rsidRPr="00FA7DAD">
        <w:rPr>
          <w:color w:val="000000" w:themeColor="text1"/>
        </w:rPr>
        <w:t xml:space="preserve">Internet Explorer, Mozilla Firefox, Google Chrome, Opera, Safari </w:t>
      </w:r>
      <w:r w:rsidR="00382317" w:rsidRPr="00FA7DAD">
        <w:rPr>
          <w:color w:val="000000" w:themeColor="text1"/>
          <w:cs/>
        </w:rPr>
        <w:t>ฯลฯ เพื่อนำข้อมูลมาแสดงผลที่หน้าจอของผู้ใช้แต่ละคน</w:t>
      </w:r>
      <w:r w:rsidR="00382317" w:rsidRPr="00FA7DAD">
        <w:rPr>
          <w:rFonts w:hint="cs"/>
          <w:color w:val="000000" w:themeColor="text1"/>
          <w:cs/>
        </w:rPr>
        <w:t xml:space="preserve">  </w:t>
      </w:r>
      <w:r w:rsidR="00382317" w:rsidRPr="00FA7DAD">
        <w:rPr>
          <w:color w:val="000000" w:themeColor="text1"/>
          <w:cs/>
        </w:rPr>
        <w:t xml:space="preserve">ซึ่งเป็นภาษาประเภท </w:t>
      </w:r>
      <w:r w:rsidR="00382317" w:rsidRPr="00FA7DAD">
        <w:rPr>
          <w:color w:val="000000" w:themeColor="text1"/>
        </w:rPr>
        <w:t xml:space="preserve">Script Language </w:t>
      </w:r>
      <w:r w:rsidR="00382317" w:rsidRPr="00FA7DAD">
        <w:rPr>
          <w:color w:val="000000" w:themeColor="text1"/>
          <w:cs/>
        </w:rPr>
        <w:t xml:space="preserve">ที่ทำงานแบบ </w:t>
      </w:r>
      <w:r w:rsidR="00382317" w:rsidRPr="00FA7DAD">
        <w:rPr>
          <w:color w:val="000000" w:themeColor="text1"/>
        </w:rPr>
        <w:t xml:space="preserve">Server Side Script </w:t>
      </w:r>
      <w:r w:rsidR="00382317" w:rsidRPr="00FA7DAD">
        <w:rPr>
          <w:color w:val="000000" w:themeColor="text1"/>
          <w:cs/>
        </w:rPr>
        <w:t xml:space="preserve">กระบวนการทำงานจะทำงานแบบโปรแกรมแปลคำสั่ง </w:t>
      </w:r>
      <w:r w:rsidR="00382317" w:rsidRPr="00FA7DAD">
        <w:rPr>
          <w:color w:val="000000" w:themeColor="text1"/>
        </w:rPr>
        <w:t xml:space="preserve">interpreter </w:t>
      </w:r>
      <w:r w:rsidR="00382317" w:rsidRPr="00FA7DAD">
        <w:rPr>
          <w:color w:val="000000" w:themeColor="text1"/>
          <w:cs/>
        </w:rPr>
        <w:t>คือแปลภาษาทุกครั้งที่มี</w:t>
      </w:r>
      <w:r w:rsidR="00382317" w:rsidRPr="00FA7DAD">
        <w:rPr>
          <w:rFonts w:hint="cs"/>
          <w:color w:val="000000" w:themeColor="text1"/>
          <w:cs/>
        </w:rPr>
        <w:t xml:space="preserve">การเรียกสคริปต์ </w:t>
      </w:r>
      <w:r w:rsidR="00382317" w:rsidRPr="00FA7DAD">
        <w:rPr>
          <w:color w:val="000000" w:themeColor="text1"/>
          <w:cs/>
        </w:rPr>
        <w:t>ข้อดีคือ ไม่ต้องนำไปประมวลผลใหม่ (</w:t>
      </w:r>
      <w:r w:rsidR="00382317" w:rsidRPr="00FA7DAD">
        <w:rPr>
          <w:color w:val="000000" w:themeColor="text1"/>
        </w:rPr>
        <w:t xml:space="preserve">Compiler) </w:t>
      </w:r>
      <w:r w:rsidR="00382317" w:rsidRPr="00FA7DAD">
        <w:rPr>
          <w:color w:val="000000" w:themeColor="text1"/>
          <w:cs/>
        </w:rPr>
        <w:t>เมื่อจะนำโปรแกรมไปใช้งาน หรือจะอัพเดตเวอร์ชั่นของโปรแกรม สามารถอัพโหลดขึ้นไปทับไฟล์เดิมแล้วใช้งานได้ทันที</w:t>
      </w:r>
      <w:r w:rsidR="00382317" w:rsidRPr="00FA7DAD">
        <w:rPr>
          <w:color w:val="000000" w:themeColor="text1"/>
        </w:rPr>
        <w:t> </w:t>
      </w:r>
      <w:del w:id="140" w:author="Pahommie" w:date="2014-11-05T17:35:00Z">
        <w:r w:rsidR="00D0797D" w:rsidRPr="00FA7DAD" w:rsidDel="00641E24">
          <w:rPr>
            <w:color w:val="FF0000"/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</w:p>
    <w:p w:rsidR="00D0797D" w:rsidRPr="00E95A0B" w:rsidRDefault="008448C7" w:rsidP="00D0797D">
      <w:pPr>
        <w:pStyle w:val="ListParagraph"/>
        <w:numPr>
          <w:ilvl w:val="0"/>
          <w:numId w:val="4"/>
        </w:numPr>
        <w:spacing w:line="240" w:lineRule="auto"/>
        <w:ind w:left="0" w:firstLine="720"/>
        <w:rPr>
          <w:rFonts w:cs="TH SarabunPSK"/>
          <w:color w:val="000000" w:themeColor="text1"/>
          <w:szCs w:val="32"/>
        </w:rPr>
      </w:pPr>
      <w:r w:rsidRPr="00E95A0B">
        <w:rPr>
          <w:rFonts w:cs="TH SarabunPSK"/>
          <w:color w:val="000000" w:themeColor="text1"/>
          <w:szCs w:val="32"/>
        </w:rPr>
        <w:t>HTML</w:t>
      </w:r>
    </w:p>
    <w:p w:rsidR="001A267E" w:rsidRPr="001A267E" w:rsidRDefault="00596EB4" w:rsidP="001A267E">
      <w:pPr>
        <w:spacing w:line="240" w:lineRule="auto"/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lastRenderedPageBreak/>
        <w:t xml:space="preserve">ย่อมาจาก </w:t>
      </w:r>
      <w:r w:rsidR="001A267E" w:rsidRPr="001A267E">
        <w:rPr>
          <w:color w:val="000000" w:themeColor="text1"/>
        </w:rPr>
        <w:t xml:space="preserve">Hyper Text Markup Language </w:t>
      </w:r>
      <w:r w:rsidR="001A267E" w:rsidRPr="001A267E">
        <w:rPr>
          <w:color w:val="000000" w:themeColor="text1"/>
          <w:cs/>
        </w:rPr>
        <w:t>เป็นภาษาที่ใช้ในการเขียนโปรแกรมข้อมูล ที่ใช้แสดงผลบนเครือข่ายอินเตอร์เน็ตในลักษณะของข้อความ รูปภาพ เสียง และภาพเคลื่อนไหว ต่างๆ</w:t>
      </w:r>
      <w:r w:rsidR="001A267E" w:rsidRPr="001A267E">
        <w:rPr>
          <w:color w:val="000000" w:themeColor="text1"/>
        </w:rPr>
        <w:t>  </w:t>
      </w:r>
      <w:r w:rsidR="001A267E" w:rsidRPr="001A267E">
        <w:rPr>
          <w:color w:val="000000" w:themeColor="text1"/>
          <w:cs/>
        </w:rPr>
        <w:t xml:space="preserve">เป็นภาษาที่ใช้ในการเขียน โปรแกรมภาษาหนึ่งของคอมพิวเตอร์ ที่แสดงผลในลักษณะของเว็บเพจ ซึ่งสามารถแสดงผลได้ใน รูปแบบต่างๆ ไม่ว่าเป็นภาพกราฟิก ภาพนิ่ง ภาพเคลื่อนไหว เสียง หรือการเชื่อมโยงไปยังเว็บเพจอื่นๆ ภาษา </w:t>
      </w:r>
      <w:r w:rsidR="001A267E" w:rsidRPr="001A267E">
        <w:rPr>
          <w:color w:val="000000" w:themeColor="text1"/>
        </w:rPr>
        <w:t xml:space="preserve">HTML </w:t>
      </w:r>
      <w:r w:rsidR="001A267E" w:rsidRPr="001A267E">
        <w:rPr>
          <w:color w:val="000000" w:themeColor="text1"/>
          <w:cs/>
        </w:rPr>
        <w:t>เป็นภาษาที่มีลักษณะของโค้ด กล่าวคือ จะเป็นไฟล์ที่เก็บข้อมูลที่เป็นตัวอักษร ในมาตรฐานของรหัสแอสกี (</w:t>
      </w:r>
      <w:r w:rsidR="001A267E" w:rsidRPr="001A267E">
        <w:rPr>
          <w:color w:val="000000" w:themeColor="text1"/>
        </w:rPr>
        <w:t xml:space="preserve">ASCII Code) </w:t>
      </w:r>
      <w:r w:rsidR="001A267E" w:rsidRPr="001A267E">
        <w:rPr>
          <w:color w:val="000000" w:themeColor="text1"/>
          <w:cs/>
        </w:rPr>
        <w:t>โดยเขียนอยู่ในรูป</w:t>
      </w:r>
      <w:r w:rsidR="00941547">
        <w:rPr>
          <w:color w:val="000000" w:themeColor="text1"/>
          <w:cs/>
        </w:rPr>
        <w:t>แบบของเอกสารข้อความ จึงสามารถ ก</w:t>
      </w:r>
      <w:r w:rsidR="00941547">
        <w:rPr>
          <w:rFonts w:hint="cs"/>
          <w:color w:val="000000" w:themeColor="text1"/>
          <w:cs/>
        </w:rPr>
        <w:t>ำ</w:t>
      </w:r>
      <w:r w:rsidR="001A267E" w:rsidRPr="001A267E">
        <w:rPr>
          <w:color w:val="000000" w:themeColor="text1"/>
          <w:cs/>
        </w:rPr>
        <w:t>หนดรูปแบบและโครงสร้างได้ง่าย</w:t>
      </w:r>
    </w:p>
    <w:p w:rsidR="00D0797D" w:rsidRPr="007E1467" w:rsidRDefault="00D0797D" w:rsidP="00E95A0B">
      <w:pPr>
        <w:spacing w:line="240" w:lineRule="auto"/>
        <w:ind w:firstLine="720"/>
        <w:rPr>
          <w:color w:val="FF0000"/>
        </w:rPr>
      </w:pPr>
      <w:del w:id="141" w:author="Pahommie" w:date="2014-11-05T17:35:00Z">
        <w:r w:rsidRPr="007E1467" w:rsidDel="00641E24">
          <w:rPr>
            <w:color w:val="FF0000"/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</w:delText>
        </w:r>
      </w:del>
      <w:r w:rsidR="00FA7DAD">
        <w:rPr>
          <w:color w:val="FF0000"/>
        </w:rPr>
        <w:t>CSS</w:t>
      </w:r>
    </w:p>
    <w:p w:rsidR="00D0797D" w:rsidRDefault="00D0797D">
      <w:pPr>
        <w:spacing w:line="240" w:lineRule="auto"/>
        <w:ind w:firstLine="720"/>
        <w:rPr>
          <w:color w:val="FF0000"/>
        </w:rPr>
        <w:pPrChange w:id="142" w:author="Pahommie" w:date="2014-11-05T16:13:00Z">
          <w:pPr/>
        </w:pPrChange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A7DAD" w:rsidRPr="007E1467" w:rsidRDefault="00FA7DAD" w:rsidP="00FA7DAD">
      <w:pPr>
        <w:spacing w:line="240" w:lineRule="auto"/>
        <w:ind w:firstLine="720"/>
        <w:rPr>
          <w:color w:val="FF0000"/>
        </w:rPr>
      </w:pPr>
    </w:p>
    <w:p w:rsidR="00D0797D" w:rsidRPr="007E1467" w:rsidRDefault="00D0797D" w:rsidP="00D0797D">
      <w:pPr>
        <w:pStyle w:val="Heading3"/>
        <w:rPr>
          <w:ins w:id="143" w:author="Pahommie" w:date="2014-11-05T16:16:00Z"/>
        </w:rPr>
      </w:pPr>
      <w:bookmarkStart w:id="144" w:name="_Toc453667489"/>
      <w:bookmarkStart w:id="145" w:name="_Toc453683048"/>
      <w:bookmarkStart w:id="146" w:name="_Toc453683460"/>
      <w:bookmarkStart w:id="147" w:name="_Toc453683720"/>
      <w:bookmarkStart w:id="148" w:name="_Toc487543108"/>
      <w:r w:rsidRPr="007E1467">
        <w:rPr>
          <w:cs/>
        </w:rPr>
        <w:t>ซอฟต์แวร์ที่ใช้ในการพัฒนา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44"/>
      <w:bookmarkEnd w:id="145"/>
      <w:bookmarkEnd w:id="146"/>
      <w:bookmarkEnd w:id="147"/>
      <w:bookmarkEnd w:id="148"/>
    </w:p>
    <w:p w:rsidR="00D0797D" w:rsidRPr="007E1467" w:rsidRDefault="00D0797D">
      <w:pPr>
        <w:spacing w:line="240" w:lineRule="auto"/>
        <w:ind w:firstLine="720"/>
        <w:rPr>
          <w:color w:val="FF0000"/>
        </w:rPr>
        <w:pPrChange w:id="149" w:author="Pahommie" w:date="2014-11-05T17:47:00Z">
          <w:pPr/>
        </w:pPrChange>
      </w:pPr>
      <w:del w:id="150" w:author="Pahommie" w:date="2014-11-05T17:35:00Z">
        <w:r w:rsidRPr="007E1467" w:rsidDel="00641E24">
          <w:rPr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ListParagraph"/>
        <w:numPr>
          <w:ilvl w:val="0"/>
          <w:numId w:val="5"/>
        </w:numPr>
        <w:spacing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โปรแกรม 1</w:t>
      </w:r>
    </w:p>
    <w:p w:rsidR="00D0797D" w:rsidRPr="007E1467" w:rsidRDefault="00D0797D">
      <w:pPr>
        <w:spacing w:line="240" w:lineRule="auto"/>
        <w:ind w:firstLine="720"/>
        <w:rPr>
          <w:color w:val="FF0000"/>
        </w:rPr>
        <w:pPrChange w:id="151" w:author="Pahommie" w:date="2014-11-05T17:47:00Z">
          <w:pPr/>
        </w:pPrChange>
      </w:pPr>
      <w:del w:id="152" w:author="Pahommie" w:date="2014-11-05T17:35:00Z">
        <w:r w:rsidRPr="007E1467" w:rsidDel="00641E24">
          <w:rPr>
            <w:color w:val="FF0000"/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ListParagraph"/>
        <w:numPr>
          <w:ilvl w:val="0"/>
          <w:numId w:val="5"/>
        </w:numPr>
        <w:spacing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โปรแกรม 2</w:t>
      </w:r>
    </w:p>
    <w:p w:rsidR="00D0797D" w:rsidRPr="007E1467" w:rsidRDefault="00D0797D">
      <w:pPr>
        <w:spacing w:line="240" w:lineRule="auto"/>
        <w:ind w:firstLine="720"/>
        <w:rPr>
          <w:color w:val="FF0000"/>
        </w:rPr>
        <w:pPrChange w:id="153" w:author="Pahommie" w:date="2014-11-05T17:47:00Z">
          <w:pPr/>
        </w:pPrChange>
      </w:pPr>
      <w:del w:id="154" w:author="Pahommie" w:date="2014-11-05T17:35:00Z">
        <w:r w:rsidRPr="007E1467" w:rsidDel="00641E24">
          <w:rPr>
            <w:color w:val="FF0000"/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E1467">
        <w:rPr>
          <w:color w:val="FF0000"/>
          <w: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ListParagraph"/>
        <w:numPr>
          <w:ilvl w:val="0"/>
          <w:numId w:val="5"/>
        </w:numPr>
        <w:spacing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โปรแกรม 3</w:t>
      </w:r>
    </w:p>
    <w:p w:rsidR="00D0797D" w:rsidRPr="007E1467" w:rsidRDefault="00D0797D" w:rsidP="00D0797D">
      <w:pPr>
        <w:spacing w:line="240" w:lineRule="auto"/>
        <w:ind w:firstLine="720"/>
        <w:rPr>
          <w:ins w:id="155" w:author="Pahommie" w:date="2014-11-05T16:16:00Z"/>
          <w:color w:val="FF0000"/>
        </w:rPr>
      </w:pPr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>
      <w:pPr>
        <w:pStyle w:val="Heading3"/>
        <w:rPr>
          <w:ins w:id="156" w:author="Pahommie" w:date="2014-11-05T15:16:00Z"/>
        </w:rPr>
        <w:pPrChange w:id="157" w:author="Pahommie" w:date="2014-11-05T16:13:00Z">
          <w:pPr/>
        </w:pPrChange>
      </w:pPr>
      <w:bookmarkStart w:id="158" w:name="_Toc409752781"/>
      <w:bookmarkStart w:id="159" w:name="_Toc409753193"/>
      <w:bookmarkStart w:id="160" w:name="_Toc416273387"/>
      <w:bookmarkStart w:id="161" w:name="_Toc416341185"/>
      <w:bookmarkStart w:id="162" w:name="_Toc420265882"/>
      <w:bookmarkStart w:id="163" w:name="_Toc420387327"/>
      <w:bookmarkStart w:id="164" w:name="_Toc420485923"/>
      <w:bookmarkStart w:id="165" w:name="_Toc420525080"/>
      <w:bookmarkStart w:id="166" w:name="_Toc420734889"/>
      <w:bookmarkStart w:id="167" w:name="_Toc420739382"/>
      <w:bookmarkStart w:id="168" w:name="_Toc453667490"/>
      <w:bookmarkStart w:id="169" w:name="_Toc453683049"/>
      <w:bookmarkStart w:id="170" w:name="_Toc453683461"/>
      <w:bookmarkStart w:id="171" w:name="_Toc453683721"/>
      <w:bookmarkStart w:id="172" w:name="_Toc487543109"/>
      <w:r w:rsidRPr="007E1467">
        <w:rPr>
          <w:cs/>
        </w:rPr>
        <w:t>ลักษณะการจัดการเครื่องแม่ข่าย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del w:id="173" w:author="Pahommie" w:date="2014-11-05T16:13:00Z">
        <w:r w:rsidRPr="007E1467" w:rsidDel="00A1197F">
          <w:rPr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</w:p>
    <w:p w:rsidR="00D0797D" w:rsidRPr="007E1467" w:rsidRDefault="00D0797D">
      <w:pPr>
        <w:spacing w:line="240" w:lineRule="auto"/>
        <w:ind w:firstLine="720"/>
        <w:rPr>
          <w:color w:val="FF0000"/>
        </w:rPr>
        <w:pPrChange w:id="174" w:author="Pahommie" w:date="2014-11-05T17:47:00Z">
          <w:pPr/>
        </w:pPrChange>
      </w:pPr>
      <w:bookmarkStart w:id="175" w:name="_Toc399842569"/>
      <w:bookmarkStart w:id="176" w:name="_Toc399842570"/>
      <w:bookmarkEnd w:id="175"/>
      <w:bookmarkEnd w:id="176"/>
      <w:del w:id="177" w:author="Pahommie" w:date="2014-11-05T17:35:00Z">
        <w:r w:rsidRPr="007E1467" w:rsidDel="00641E24">
          <w:rPr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  <w:r w:rsidRPr="007E1467">
        <w:rPr>
          <w:color w:val="FF0000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97D" w:rsidRPr="007E1467" w:rsidRDefault="00D0797D" w:rsidP="00D0797D">
      <w:pPr>
        <w:pStyle w:val="Heading1"/>
        <w:spacing w:line="240" w:lineRule="auto"/>
        <w:rPr>
          <w:cs/>
        </w:rPr>
        <w:sectPr w:rsidR="00D0797D" w:rsidRPr="007E1467" w:rsidSect="008448C7">
          <w:pgSz w:w="11906" w:h="16838" w:code="9"/>
          <w:pgMar w:top="2160" w:right="1440" w:bottom="1440" w:left="2160" w:header="1008" w:footer="720" w:gutter="0"/>
          <w:cols w:space="708"/>
          <w:titlePg/>
          <w:docGrid w:linePitch="435"/>
        </w:sectPr>
      </w:pPr>
    </w:p>
    <w:p w:rsidR="00744303" w:rsidRDefault="00744303" w:rsidP="00D0797D"/>
    <w:sectPr w:rsidR="00744303" w:rsidSect="00477DA9">
      <w:pgSz w:w="12240" w:h="15840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779" w:rsidRDefault="00C82779" w:rsidP="001E50C7">
      <w:pPr>
        <w:spacing w:before="0" w:after="0" w:line="240" w:lineRule="auto"/>
      </w:pPr>
      <w:r>
        <w:separator/>
      </w:r>
    </w:p>
  </w:endnote>
  <w:endnote w:type="continuationSeparator" w:id="0">
    <w:p w:rsidR="00C82779" w:rsidRDefault="00C82779" w:rsidP="001E50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779" w:rsidRDefault="00C82779" w:rsidP="001E50C7">
      <w:pPr>
        <w:spacing w:before="0" w:after="0" w:line="240" w:lineRule="auto"/>
      </w:pPr>
      <w:r>
        <w:separator/>
      </w:r>
    </w:p>
  </w:footnote>
  <w:footnote w:type="continuationSeparator" w:id="0">
    <w:p w:rsidR="00C82779" w:rsidRDefault="00C82779" w:rsidP="001E50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78CF"/>
    <w:multiLevelType w:val="multilevel"/>
    <w:tmpl w:val="611E4294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auto"/>
        <w:lang w:bidi="th-TH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H SarabunPSK" w:hAnsi="TH SarabunPSK" w:cs="TH SarabunPSK" w:hint="default"/>
        <w:i w:val="0"/>
        <w:iCs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476CC0"/>
    <w:multiLevelType w:val="hybridMultilevel"/>
    <w:tmpl w:val="FB8A6C0C"/>
    <w:lvl w:ilvl="0" w:tplc="337ED96E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21D12"/>
    <w:multiLevelType w:val="hybridMultilevel"/>
    <w:tmpl w:val="24E4969E"/>
    <w:lvl w:ilvl="0" w:tplc="0AD4A35A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704D0B"/>
    <w:multiLevelType w:val="hybridMultilevel"/>
    <w:tmpl w:val="FB8A6C0C"/>
    <w:lvl w:ilvl="0" w:tplc="337ED96E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3A51EF"/>
    <w:multiLevelType w:val="multilevel"/>
    <w:tmpl w:val="817267B8"/>
    <w:lvl w:ilvl="0">
      <w:start w:val="1"/>
      <w:numFmt w:val="decimal"/>
      <w:suff w:val="nothing"/>
      <w:lvlText w:val="บทที่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H SarabunPSK" w:hAnsi="TH SarabunPSK" w:cs="TH SarabunPSK" w:hint="default"/>
        <w:i w:val="0"/>
        <w:iCs w:val="0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09"/>
    <w:rsid w:val="000126C0"/>
    <w:rsid w:val="001611C2"/>
    <w:rsid w:val="001A267E"/>
    <w:rsid w:val="001E50C7"/>
    <w:rsid w:val="002A008E"/>
    <w:rsid w:val="002C0507"/>
    <w:rsid w:val="002C266A"/>
    <w:rsid w:val="002F2287"/>
    <w:rsid w:val="003530A0"/>
    <w:rsid w:val="00366917"/>
    <w:rsid w:val="003815E7"/>
    <w:rsid w:val="00382317"/>
    <w:rsid w:val="00390F42"/>
    <w:rsid w:val="003B32E6"/>
    <w:rsid w:val="00427E1E"/>
    <w:rsid w:val="00433A5E"/>
    <w:rsid w:val="004446D7"/>
    <w:rsid w:val="00477DA9"/>
    <w:rsid w:val="004B4509"/>
    <w:rsid w:val="005062AE"/>
    <w:rsid w:val="005526C0"/>
    <w:rsid w:val="00562580"/>
    <w:rsid w:val="00596EB4"/>
    <w:rsid w:val="00597849"/>
    <w:rsid w:val="005A5660"/>
    <w:rsid w:val="006008CD"/>
    <w:rsid w:val="00630DA4"/>
    <w:rsid w:val="006611C9"/>
    <w:rsid w:val="006A154E"/>
    <w:rsid w:val="006D6F5B"/>
    <w:rsid w:val="00707F70"/>
    <w:rsid w:val="00744303"/>
    <w:rsid w:val="008448C7"/>
    <w:rsid w:val="00852204"/>
    <w:rsid w:val="008F732D"/>
    <w:rsid w:val="00941547"/>
    <w:rsid w:val="009F0557"/>
    <w:rsid w:val="00A77356"/>
    <w:rsid w:val="00B95E3E"/>
    <w:rsid w:val="00BF059F"/>
    <w:rsid w:val="00C32F52"/>
    <w:rsid w:val="00C82779"/>
    <w:rsid w:val="00C86D99"/>
    <w:rsid w:val="00C9525E"/>
    <w:rsid w:val="00CA199A"/>
    <w:rsid w:val="00CC6B9F"/>
    <w:rsid w:val="00CF3FF6"/>
    <w:rsid w:val="00D0797D"/>
    <w:rsid w:val="00D15D97"/>
    <w:rsid w:val="00D2467F"/>
    <w:rsid w:val="00E922D3"/>
    <w:rsid w:val="00E95A0B"/>
    <w:rsid w:val="00ED51A0"/>
    <w:rsid w:val="00ED590B"/>
    <w:rsid w:val="00F05AF4"/>
    <w:rsid w:val="00FA7DAD"/>
    <w:rsid w:val="00FD25EB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B4D2-6A07-4A43-8748-59FC94EF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1440"/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97D"/>
    <w:pPr>
      <w:spacing w:before="120" w:after="120" w:line="259" w:lineRule="auto"/>
      <w:ind w:right="0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aliases w:val="บทที่"/>
    <w:basedOn w:val="Normal"/>
    <w:next w:val="Normal"/>
    <w:link w:val="Heading1Char"/>
    <w:qFormat/>
    <w:rsid w:val="00D0797D"/>
    <w:pPr>
      <w:numPr>
        <w:numId w:val="2"/>
      </w:num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0797D"/>
    <w:pPr>
      <w:keepNext/>
      <w:keepLines/>
      <w:numPr>
        <w:ilvl w:val="1"/>
        <w:numId w:val="2"/>
      </w:numPr>
      <w:spacing w:before="320" w:after="0" w:line="240" w:lineRule="auto"/>
      <w:jc w:val="lef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D0797D"/>
    <w:pPr>
      <w:keepNext/>
      <w:keepLines/>
      <w:numPr>
        <w:ilvl w:val="2"/>
        <w:numId w:val="2"/>
      </w:numPr>
      <w:spacing w:after="0" w:line="240" w:lineRule="auto"/>
      <w:jc w:val="left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nhideWhenUsed/>
    <w:qFormat/>
    <w:rsid w:val="00D0797D"/>
    <w:pPr>
      <w:keepNext/>
      <w:keepLines/>
      <w:numPr>
        <w:ilvl w:val="3"/>
        <w:numId w:val="2"/>
      </w:numPr>
      <w:spacing w:before="0" w:after="0"/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797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797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797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0797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97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บทที่ Char"/>
    <w:basedOn w:val="DefaultParagraphFont"/>
    <w:link w:val="Heading1"/>
    <w:rsid w:val="00D0797D"/>
    <w:rPr>
      <w:rFonts w:ascii="TH SarabunPSK" w:eastAsia="TH SarabunPSK" w:hAnsi="TH SarabunPSK" w:cs="TH SarabunPSK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0797D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0797D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D0797D"/>
    <w:rPr>
      <w:rFonts w:ascii="TH SarabunPSK" w:eastAsiaTheme="majorEastAsia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07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D0797D"/>
    <w:rPr>
      <w:rFonts w:asciiTheme="majorHAnsi" w:eastAsiaTheme="majorEastAsia" w:hAnsiTheme="majorHAnsi" w:cstheme="majorBidi"/>
      <w:color w:val="1F4D78" w:themeColor="accent1" w:themeShade="7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D0797D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D0797D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9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D0797D"/>
    <w:pPr>
      <w:spacing w:after="0" w:line="276" w:lineRule="auto"/>
      <w:ind w:left="720"/>
      <w:contextualSpacing/>
    </w:pPr>
    <w:rPr>
      <w:rFonts w:cs="Angsana New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797D"/>
    <w:rPr>
      <w:rFonts w:ascii="TH SarabunPSK" w:eastAsia="TH SarabunPSK" w:hAnsi="TH SarabunPSK" w:cs="Angsana New"/>
      <w:sz w:val="32"/>
      <w:szCs w:val="40"/>
    </w:rPr>
  </w:style>
  <w:style w:type="table" w:styleId="TableGrid">
    <w:name w:val="Table Grid"/>
    <w:basedOn w:val="TableNormal"/>
    <w:uiPriority w:val="39"/>
    <w:rsid w:val="00D0797D"/>
    <w:pPr>
      <w:ind w:right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ตารางที่"/>
    <w:basedOn w:val="Caption"/>
    <w:link w:val="Char"/>
    <w:qFormat/>
    <w:rsid w:val="00D0797D"/>
    <w:pPr>
      <w:spacing w:before="320" w:after="320"/>
    </w:pPr>
    <w:rPr>
      <w:rFonts w:cs="TH SarabunPSK"/>
      <w:i w:val="0"/>
      <w:iCs w:val="0"/>
      <w:color w:val="auto"/>
      <w:sz w:val="32"/>
      <w:szCs w:val="32"/>
    </w:rPr>
  </w:style>
  <w:style w:type="character" w:customStyle="1" w:styleId="Char">
    <w:name w:val="ตารางที่ Char"/>
    <w:basedOn w:val="DefaultParagraphFont"/>
    <w:link w:val="a"/>
    <w:rsid w:val="00D0797D"/>
    <w:rPr>
      <w:rFonts w:ascii="TH SarabunPSK" w:eastAsia="TH SarabunPSK" w:hAnsi="TH SarabunPSK" w:cs="TH SarabunPSK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97D"/>
    <w:pPr>
      <w:spacing w:before="0"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1E50C7"/>
    <w:pPr>
      <w:tabs>
        <w:tab w:val="center" w:pos="4680"/>
        <w:tab w:val="right" w:pos="9360"/>
      </w:tabs>
      <w:spacing w:before="0"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E50C7"/>
    <w:rPr>
      <w:rFonts w:ascii="TH SarabunPSK" w:eastAsia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E50C7"/>
    <w:pPr>
      <w:tabs>
        <w:tab w:val="center" w:pos="4680"/>
        <w:tab w:val="right" w:pos="9360"/>
      </w:tabs>
      <w:spacing w:before="0"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E50C7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2020-07-26T03:42:00Z</dcterms:created>
  <dcterms:modified xsi:type="dcterms:W3CDTF">2020-10-14T18:43:00Z</dcterms:modified>
</cp:coreProperties>
</file>